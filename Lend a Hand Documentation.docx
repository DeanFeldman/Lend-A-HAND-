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90269" w14:textId="571E6C79" w:rsidR="006B236A" w:rsidRDefault="712E5725" w:rsidP="712E5725">
      <w:pPr>
        <w:jc w:val="center"/>
        <w:rPr>
          <w:rFonts w:ascii="Arial" w:hAnsi="Arial" w:cs="Arial"/>
          <w:b/>
          <w:bCs/>
          <w:sz w:val="72"/>
          <w:szCs w:val="72"/>
          <w:u w:val="single"/>
        </w:rPr>
      </w:pPr>
      <w:bookmarkStart w:id="0" w:name="_Hlk198899727"/>
      <w:bookmarkEnd w:id="0"/>
      <w:r w:rsidRPr="712E5725">
        <w:rPr>
          <w:rFonts w:ascii="Arial" w:hAnsi="Arial" w:cs="Arial"/>
          <w:b/>
          <w:bCs/>
          <w:sz w:val="72"/>
          <w:szCs w:val="72"/>
          <w:u w:val="single"/>
        </w:rPr>
        <w:t>Lend A Hand</w:t>
      </w:r>
    </w:p>
    <w:p w14:paraId="5D7E6AE6" w14:textId="4691EE8B" w:rsidR="00BC2DCC" w:rsidRDefault="00BC2DCC" w:rsidP="00BC2DCC">
      <w:pPr>
        <w:jc w:val="center"/>
        <w:rPr>
          <w:sz w:val="72"/>
          <w:szCs w:val="72"/>
        </w:rPr>
      </w:pPr>
    </w:p>
    <w:p w14:paraId="68920158" w14:textId="205E020A" w:rsidR="00BC2DCC" w:rsidRPr="006B236A" w:rsidRDefault="006B236A" w:rsidP="00BC2DCC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4A86DFC9" wp14:editId="7645E0D5">
            <wp:extent cx="2541069" cy="2541069"/>
            <wp:effectExtent l="0" t="0" r="0" b="0"/>
            <wp:docPr id="139465580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55807" name="Graphic 1394655807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2" cy="25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5D36" w14:textId="1D63C565" w:rsidR="00BC2DCC" w:rsidRPr="003301F8" w:rsidRDefault="00BC2DCC" w:rsidP="00BC2DCC">
      <w:pPr>
        <w:jc w:val="center"/>
        <w:rPr>
          <w:rFonts w:ascii="Arial" w:hAnsi="Arial" w:cs="Arial"/>
          <w:sz w:val="40"/>
          <w:szCs w:val="40"/>
          <w:u w:val="single"/>
        </w:rPr>
      </w:pPr>
      <w:r w:rsidRPr="003301F8">
        <w:rPr>
          <w:rFonts w:ascii="Arial" w:hAnsi="Arial" w:cs="Arial"/>
          <w:sz w:val="40"/>
          <w:szCs w:val="40"/>
          <w:u w:val="single"/>
        </w:rPr>
        <w:t>May 2025</w:t>
      </w:r>
    </w:p>
    <w:p w14:paraId="13E6F85D" w14:textId="37832352" w:rsidR="006B236A" w:rsidRPr="003301F8" w:rsidRDefault="712E5725" w:rsidP="712E5725">
      <w:pPr>
        <w:jc w:val="center"/>
        <w:rPr>
          <w:rFonts w:ascii="Arial" w:hAnsi="Arial" w:cs="Arial"/>
          <w:sz w:val="40"/>
          <w:szCs w:val="40"/>
          <w:u w:val="single"/>
        </w:rPr>
      </w:pPr>
      <w:r w:rsidRPr="712E5725">
        <w:rPr>
          <w:rFonts w:ascii="Arial" w:hAnsi="Arial" w:cs="Arial"/>
          <w:sz w:val="40"/>
          <w:szCs w:val="40"/>
          <w:u w:val="single"/>
        </w:rPr>
        <w:t>COMS2002A</w:t>
      </w:r>
    </w:p>
    <w:p w14:paraId="25FC0592" w14:textId="4A9B3903" w:rsidR="006B236A" w:rsidRPr="003301F8" w:rsidRDefault="712E5725" w:rsidP="00BC2DCC">
      <w:pPr>
        <w:jc w:val="center"/>
        <w:rPr>
          <w:rFonts w:ascii="Arial" w:hAnsi="Arial" w:cs="Arial"/>
          <w:bCs/>
          <w:sz w:val="40"/>
          <w:szCs w:val="40"/>
          <w:u w:val="single"/>
        </w:rPr>
      </w:pPr>
      <w:r w:rsidRPr="712E5725">
        <w:rPr>
          <w:rFonts w:ascii="Arial" w:hAnsi="Arial" w:cs="Arial"/>
          <w:sz w:val="40"/>
          <w:szCs w:val="40"/>
          <w:u w:val="single"/>
        </w:rPr>
        <w:t>COMS2013A</w:t>
      </w:r>
      <w:r w:rsidR="00935F9B" w:rsidRPr="003301F8">
        <w:rPr>
          <w:rFonts w:ascii="Arial" w:hAnsi="Arial" w:cs="Arial"/>
          <w:bCs/>
          <w:sz w:val="40"/>
          <w:szCs w:val="40"/>
          <w:u w:val="single"/>
        </w:rPr>
        <w:t xml:space="preserve"> </w:t>
      </w:r>
    </w:p>
    <w:p w14:paraId="32989EE4" w14:textId="3CB1353E" w:rsidR="712E5725" w:rsidRDefault="712E5725" w:rsidP="712E5725">
      <w:pPr>
        <w:jc w:val="center"/>
        <w:rPr>
          <w:rFonts w:ascii="Arial" w:hAnsi="Arial" w:cs="Arial"/>
          <w:sz w:val="40"/>
          <w:szCs w:val="40"/>
          <w:u w:val="single"/>
        </w:rPr>
      </w:pP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4"/>
        <w:gridCol w:w="5202"/>
      </w:tblGrid>
      <w:tr w:rsidR="00935F9B" w:rsidRPr="00F86922" w14:paraId="42AF8435" w14:textId="77777777" w:rsidTr="00935F9B">
        <w:tc>
          <w:tcPr>
            <w:tcW w:w="5228" w:type="dxa"/>
            <w:tcBorders>
              <w:top w:val="single" w:sz="24" w:space="0" w:color="auto"/>
              <w:bottom w:val="single" w:sz="24" w:space="0" w:color="auto"/>
              <w:right w:val="single" w:sz="8" w:space="0" w:color="auto"/>
            </w:tcBorders>
          </w:tcPr>
          <w:p w14:paraId="06B1AFC6" w14:textId="395040F2" w:rsidR="00935F9B" w:rsidRPr="00F86922" w:rsidRDefault="00935F9B" w:rsidP="0049256D">
            <w:pPr>
              <w:jc w:val="center"/>
              <w:rPr>
                <w:b/>
                <w:bCs/>
                <w:sz w:val="32"/>
                <w:szCs w:val="32"/>
              </w:rPr>
            </w:pPr>
            <w:r w:rsidRPr="00F86922">
              <w:rPr>
                <w:b/>
                <w:bCs/>
                <w:sz w:val="32"/>
                <w:szCs w:val="32"/>
              </w:rPr>
              <w:t xml:space="preserve">Name </w:t>
            </w:r>
          </w:p>
        </w:tc>
        <w:tc>
          <w:tcPr>
            <w:tcW w:w="5228" w:type="dxa"/>
            <w:tcBorders>
              <w:top w:val="single" w:sz="24" w:space="0" w:color="auto"/>
              <w:left w:val="single" w:sz="8" w:space="0" w:color="auto"/>
              <w:bottom w:val="single" w:sz="24" w:space="0" w:color="auto"/>
            </w:tcBorders>
          </w:tcPr>
          <w:p w14:paraId="69B0E78A" w14:textId="1D0898C0" w:rsidR="00935F9B" w:rsidRPr="00F86922" w:rsidRDefault="00935F9B" w:rsidP="0049256D">
            <w:pPr>
              <w:jc w:val="center"/>
              <w:rPr>
                <w:b/>
                <w:bCs/>
                <w:sz w:val="32"/>
                <w:szCs w:val="32"/>
              </w:rPr>
            </w:pPr>
            <w:r w:rsidRPr="00F86922">
              <w:rPr>
                <w:b/>
                <w:bCs/>
                <w:sz w:val="32"/>
                <w:szCs w:val="32"/>
              </w:rPr>
              <w:t>Student Number</w:t>
            </w:r>
          </w:p>
        </w:tc>
      </w:tr>
      <w:tr w:rsidR="00935F9B" w:rsidRPr="00F86922" w14:paraId="44D04FD6" w14:textId="77777777" w:rsidTr="00935F9B">
        <w:tc>
          <w:tcPr>
            <w:tcW w:w="5228" w:type="dxa"/>
            <w:tcBorders>
              <w:top w:val="single" w:sz="24" w:space="0" w:color="auto"/>
              <w:bottom w:val="single" w:sz="8" w:space="0" w:color="auto"/>
              <w:right w:val="single" w:sz="8" w:space="0" w:color="auto"/>
            </w:tcBorders>
          </w:tcPr>
          <w:p w14:paraId="53432DC3" w14:textId="77777777" w:rsidR="00935F9B" w:rsidRPr="00F86922" w:rsidRDefault="00935F9B" w:rsidP="0049256D">
            <w:pPr>
              <w:jc w:val="center"/>
              <w:rPr>
                <w:sz w:val="32"/>
                <w:szCs w:val="32"/>
              </w:rPr>
            </w:pPr>
            <w:r w:rsidRPr="00F86922">
              <w:rPr>
                <w:sz w:val="32"/>
                <w:szCs w:val="32"/>
              </w:rPr>
              <w:t>Dean Feldman</w:t>
            </w:r>
          </w:p>
        </w:tc>
        <w:tc>
          <w:tcPr>
            <w:tcW w:w="5228" w:type="dxa"/>
            <w:tcBorders>
              <w:top w:val="single" w:sz="24" w:space="0" w:color="auto"/>
              <w:left w:val="single" w:sz="8" w:space="0" w:color="auto"/>
              <w:bottom w:val="single" w:sz="8" w:space="0" w:color="auto"/>
            </w:tcBorders>
          </w:tcPr>
          <w:p w14:paraId="533F774B" w14:textId="77777777" w:rsidR="00935F9B" w:rsidRPr="00F86922" w:rsidRDefault="00935F9B" w:rsidP="0049256D">
            <w:pPr>
              <w:jc w:val="center"/>
              <w:rPr>
                <w:sz w:val="32"/>
                <w:szCs w:val="32"/>
              </w:rPr>
            </w:pPr>
            <w:r w:rsidRPr="00F86922">
              <w:rPr>
                <w:sz w:val="32"/>
                <w:szCs w:val="32"/>
              </w:rPr>
              <w:t>2803899</w:t>
            </w:r>
          </w:p>
        </w:tc>
      </w:tr>
      <w:tr w:rsidR="00935F9B" w:rsidRPr="00F86922" w14:paraId="3B909FF3" w14:textId="77777777" w:rsidTr="00935F9B">
        <w:tc>
          <w:tcPr>
            <w:tcW w:w="522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93AB8C" w14:textId="77777777" w:rsidR="00935F9B" w:rsidRPr="00F86922" w:rsidRDefault="00935F9B" w:rsidP="0049256D">
            <w:pPr>
              <w:jc w:val="center"/>
              <w:rPr>
                <w:sz w:val="32"/>
                <w:szCs w:val="32"/>
              </w:rPr>
            </w:pPr>
            <w:r w:rsidRPr="00F86922">
              <w:rPr>
                <w:sz w:val="32"/>
                <w:szCs w:val="32"/>
              </w:rPr>
              <w:t>Liora Rosenberg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A28D56D" w14:textId="77777777" w:rsidR="00935F9B" w:rsidRPr="00F86922" w:rsidRDefault="00935F9B" w:rsidP="0049256D">
            <w:pPr>
              <w:jc w:val="center"/>
              <w:rPr>
                <w:sz w:val="32"/>
                <w:szCs w:val="32"/>
              </w:rPr>
            </w:pPr>
            <w:r w:rsidRPr="00F86922">
              <w:rPr>
                <w:sz w:val="32"/>
                <w:szCs w:val="32"/>
              </w:rPr>
              <w:t>2693084</w:t>
            </w:r>
          </w:p>
        </w:tc>
      </w:tr>
      <w:tr w:rsidR="00935F9B" w:rsidRPr="00F86922" w14:paraId="67DC67C2" w14:textId="77777777" w:rsidTr="00935F9B">
        <w:tc>
          <w:tcPr>
            <w:tcW w:w="522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54EF97" w14:textId="77777777" w:rsidR="00935F9B" w:rsidRPr="00F86922" w:rsidRDefault="00935F9B" w:rsidP="0049256D">
            <w:pPr>
              <w:jc w:val="center"/>
              <w:rPr>
                <w:sz w:val="32"/>
                <w:szCs w:val="32"/>
              </w:rPr>
            </w:pPr>
            <w:r w:rsidRPr="00F86922">
              <w:rPr>
                <w:sz w:val="32"/>
                <w:szCs w:val="32"/>
              </w:rPr>
              <w:t>Nadav Sundy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378442D" w14:textId="77777777" w:rsidR="00935F9B" w:rsidRPr="00F86922" w:rsidRDefault="00935F9B" w:rsidP="0049256D">
            <w:pPr>
              <w:jc w:val="center"/>
              <w:rPr>
                <w:sz w:val="32"/>
                <w:szCs w:val="32"/>
              </w:rPr>
            </w:pPr>
            <w:r w:rsidRPr="00F86922">
              <w:rPr>
                <w:sz w:val="32"/>
                <w:szCs w:val="32"/>
              </w:rPr>
              <w:t xml:space="preserve"> 2698600</w:t>
            </w:r>
          </w:p>
        </w:tc>
      </w:tr>
      <w:tr w:rsidR="00935F9B" w:rsidRPr="00F86922" w14:paraId="3089ED0C" w14:textId="77777777" w:rsidTr="00935F9B">
        <w:tc>
          <w:tcPr>
            <w:tcW w:w="5228" w:type="dxa"/>
            <w:tcBorders>
              <w:top w:val="single" w:sz="8" w:space="0" w:color="auto"/>
              <w:right w:val="single" w:sz="8" w:space="0" w:color="auto"/>
            </w:tcBorders>
          </w:tcPr>
          <w:p w14:paraId="0D856F99" w14:textId="77777777" w:rsidR="00935F9B" w:rsidRPr="00F86922" w:rsidRDefault="00935F9B" w:rsidP="0049256D">
            <w:pPr>
              <w:jc w:val="center"/>
              <w:rPr>
                <w:sz w:val="32"/>
                <w:szCs w:val="32"/>
              </w:rPr>
            </w:pPr>
            <w:r w:rsidRPr="00F86922">
              <w:rPr>
                <w:sz w:val="32"/>
                <w:szCs w:val="32"/>
              </w:rPr>
              <w:t>Shayna Unterslak</w:t>
            </w:r>
          </w:p>
        </w:tc>
        <w:tc>
          <w:tcPr>
            <w:tcW w:w="5228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</w:tcBorders>
          </w:tcPr>
          <w:p w14:paraId="5316E632" w14:textId="77777777" w:rsidR="00935F9B" w:rsidRPr="00F86922" w:rsidRDefault="00935F9B" w:rsidP="0049256D">
            <w:pPr>
              <w:jc w:val="center"/>
              <w:rPr>
                <w:sz w:val="32"/>
                <w:szCs w:val="32"/>
              </w:rPr>
            </w:pPr>
            <w:r w:rsidRPr="00F86922">
              <w:rPr>
                <w:sz w:val="32"/>
                <w:szCs w:val="32"/>
              </w:rPr>
              <w:t xml:space="preserve">2799578 </w:t>
            </w:r>
          </w:p>
        </w:tc>
      </w:tr>
    </w:tbl>
    <w:p w14:paraId="73624AF4" w14:textId="74C43854" w:rsidR="00BC2DCC" w:rsidRPr="00BC2DCC" w:rsidRDefault="00BC2DCC" w:rsidP="00BC2DCC">
      <w:pPr>
        <w:jc w:val="center"/>
        <w:rPr>
          <w:sz w:val="36"/>
          <w:szCs w:val="36"/>
        </w:rPr>
      </w:pPr>
    </w:p>
    <w:p w14:paraId="26B1EF0F" w14:textId="77777777" w:rsidR="00D34A1F" w:rsidRDefault="00D34A1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736661574"/>
        <w:docPartObj>
          <w:docPartGallery w:val="Table of Contents"/>
          <w:docPartUnique/>
        </w:docPartObj>
      </w:sdtPr>
      <w:sdtContent>
        <w:p w14:paraId="003CF390" w14:textId="54B63702" w:rsidR="00D34A1F" w:rsidRPr="007D197A" w:rsidRDefault="00D34A1F" w:rsidP="009403D7">
          <w:pPr>
            <w:pStyle w:val="TOCHeading"/>
            <w:jc w:val="center"/>
            <w:rPr>
              <w:rFonts w:asciiTheme="minorHAnsi" w:hAnsiTheme="minorHAnsi" w:hint="eastAsia"/>
              <w:b/>
              <w:color w:val="auto"/>
            </w:rPr>
          </w:pPr>
          <w:r w:rsidRPr="007D197A">
            <w:rPr>
              <w:rFonts w:asciiTheme="minorHAnsi" w:hAnsiTheme="minorHAnsi"/>
              <w:b/>
              <w:color w:val="auto"/>
            </w:rPr>
            <w:t>Contents</w:t>
          </w:r>
        </w:p>
        <w:bookmarkStart w:id="1" w:name="_Hlt198899741"/>
        <w:p w14:paraId="731267C4" w14:textId="49689CC4" w:rsidR="00FE78B4" w:rsidRDefault="006C617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>
            <w:fldChar w:fldCharType="begin"/>
          </w:r>
          <w:bookmarkEnd w:id="1"/>
          <w:r w:rsidR="00D34A1F">
            <w:instrText>TOC \o "1-3" \z \u \h</w:instrText>
          </w:r>
          <w:r>
            <w:fldChar w:fldCharType="separate"/>
          </w:r>
          <w:hyperlink w:anchor="_Toc199398290" w:history="1">
            <w:r w:rsidR="00FE78B4" w:rsidRPr="00402CF6">
              <w:rPr>
                <w:rStyle w:val="Hyperlink"/>
                <w:b/>
                <w:noProof/>
              </w:rPr>
              <w:t>Description of the procedures and processes involved in the Lend a Hand Project</w:t>
            </w:r>
            <w:r w:rsidR="00FE78B4">
              <w:rPr>
                <w:noProof/>
                <w:webHidden/>
              </w:rPr>
              <w:tab/>
            </w:r>
            <w:r w:rsidR="00FE78B4">
              <w:rPr>
                <w:noProof/>
                <w:webHidden/>
              </w:rPr>
              <w:fldChar w:fldCharType="begin"/>
            </w:r>
            <w:r w:rsidR="00FE78B4">
              <w:rPr>
                <w:noProof/>
                <w:webHidden/>
              </w:rPr>
              <w:instrText xml:space="preserve"> PAGEREF _Toc199398290 \h </w:instrText>
            </w:r>
            <w:r w:rsidR="00FE78B4">
              <w:rPr>
                <w:noProof/>
                <w:webHidden/>
              </w:rPr>
            </w:r>
            <w:r w:rsidR="00FE78B4"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3</w:t>
            </w:r>
            <w:r w:rsidR="00FE78B4">
              <w:rPr>
                <w:noProof/>
                <w:webHidden/>
              </w:rPr>
              <w:fldChar w:fldCharType="end"/>
            </w:r>
          </w:hyperlink>
        </w:p>
        <w:p w14:paraId="2423B128" w14:textId="083126E4" w:rsidR="00FE78B4" w:rsidRDefault="00FE78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9398291" w:history="1">
            <w:r w:rsidRPr="00402CF6">
              <w:rPr>
                <w:rStyle w:val="Hyperlink"/>
                <w:bCs/>
                <w:iCs/>
                <w:noProof/>
              </w:rPr>
              <w:t>User Login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1531" w14:textId="01F37557" w:rsidR="00FE78B4" w:rsidRDefault="00FE78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9398292" w:history="1">
            <w:r w:rsidRPr="00402CF6">
              <w:rPr>
                <w:rStyle w:val="Hyperlink"/>
                <w:bCs/>
                <w:iCs/>
                <w:noProof/>
              </w:rPr>
              <w:t>User 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99B1F" w14:textId="5797AAF0" w:rsidR="00FE78B4" w:rsidRDefault="00FE78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9398293" w:history="1">
            <w:r w:rsidRPr="00402CF6">
              <w:rPr>
                <w:rStyle w:val="Hyperlink"/>
                <w:bCs/>
                <w:iCs/>
                <w:noProof/>
              </w:rPr>
              <w:t>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AF15" w14:textId="5154AEF8" w:rsidR="00FE78B4" w:rsidRDefault="00FE78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9398294" w:history="1">
            <w:r w:rsidRPr="00402CF6">
              <w:rPr>
                <w:rStyle w:val="Hyperlink"/>
                <w:bCs/>
                <w:iCs/>
                <w:noProof/>
              </w:rPr>
              <w:t>Donor 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82AA" w14:textId="1DB7355B" w:rsidR="00FE78B4" w:rsidRDefault="00FE78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9398295" w:history="1">
            <w:r w:rsidRPr="00402CF6">
              <w:rPr>
                <w:rStyle w:val="Hyperlink"/>
                <w:bCs/>
                <w:iCs/>
                <w:noProof/>
              </w:rPr>
              <w:t>Profile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698E" w14:textId="020DCACD" w:rsidR="00FE78B4" w:rsidRDefault="00FE78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9398296" w:history="1">
            <w:r w:rsidRPr="00402CF6">
              <w:rPr>
                <w:rStyle w:val="Hyperlink"/>
                <w:bCs/>
                <w:iCs/>
                <w:noProof/>
              </w:rPr>
              <w:t>Request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5675" w14:textId="6F191A91" w:rsidR="00FE78B4" w:rsidRDefault="00FE78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9398297" w:history="1">
            <w:r w:rsidRPr="00402CF6">
              <w:rPr>
                <w:rStyle w:val="Hyperlink"/>
                <w:bCs/>
                <w:iCs/>
                <w:noProof/>
              </w:rPr>
              <w:t>Donate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DB999" w14:textId="456F7B02" w:rsidR="00FE78B4" w:rsidRDefault="00FE78B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9398298" w:history="1">
            <w:r w:rsidRPr="00402CF6">
              <w:rPr>
                <w:rStyle w:val="Hyperlink"/>
                <w:b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5D60F" w14:textId="79799221" w:rsidR="00FE78B4" w:rsidRDefault="00FE78B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9398299" w:history="1">
            <w:r w:rsidRPr="00402CF6">
              <w:rPr>
                <w:rStyle w:val="Hyperlink"/>
                <w:b/>
                <w:noProof/>
              </w:rPr>
              <w:t>Development of initial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CF1F" w14:textId="298C17EE" w:rsidR="00FE78B4" w:rsidRDefault="00FE78B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9398300" w:history="1">
            <w:r w:rsidRPr="00402CF6">
              <w:rPr>
                <w:rStyle w:val="Hyperlink"/>
                <w:b/>
                <w:noProof/>
              </w:rPr>
              <w:t>Recognition of issues in the initial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3B1A7" w14:textId="64747CB4" w:rsidR="00FE78B4" w:rsidRDefault="00FE78B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9398301" w:history="1">
            <w:r w:rsidRPr="00402CF6">
              <w:rPr>
                <w:rStyle w:val="Hyperlink"/>
                <w:b/>
                <w:noProof/>
              </w:rPr>
              <w:t>Improved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321E4" w14:textId="470E5304" w:rsidR="00FE78B4" w:rsidRDefault="00FE78B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9398302" w:history="1">
            <w:r w:rsidRPr="00402CF6">
              <w:rPr>
                <w:rStyle w:val="Hyperlink"/>
                <w:b/>
                <w:noProof/>
              </w:rPr>
              <w:t>Implementation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19F2" w14:textId="396D7717" w:rsidR="00FE78B4" w:rsidRDefault="00FE78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9398303" w:history="1">
            <w:r w:rsidRPr="00402CF6">
              <w:rPr>
                <w:rStyle w:val="Hyperlink"/>
                <w:noProof/>
              </w:rPr>
              <w:t>USERS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824F8" w14:textId="0B12A67B" w:rsidR="00FE78B4" w:rsidRDefault="00FE78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9398304" w:history="1">
            <w:r w:rsidRPr="00402CF6">
              <w:rPr>
                <w:rStyle w:val="Hyperlink"/>
                <w:noProof/>
              </w:rPr>
              <w:t>ITEM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FF95" w14:textId="62A6BD53" w:rsidR="00FE78B4" w:rsidRDefault="00FE78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9398305" w:history="1">
            <w:r w:rsidRPr="00402CF6">
              <w:rPr>
                <w:rStyle w:val="Hyperlink"/>
                <w:noProof/>
              </w:rPr>
              <w:t>REQUEST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C787" w14:textId="4AD050B7" w:rsidR="00FE78B4" w:rsidRDefault="00FE78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9398306" w:history="1">
            <w:r w:rsidRPr="00402CF6">
              <w:rPr>
                <w:rStyle w:val="Hyperlink"/>
                <w:bCs/>
                <w:iCs/>
                <w:noProof/>
              </w:rPr>
              <w:t>DONATION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5C10" w14:textId="2A86E76E" w:rsidR="00FE78B4" w:rsidRDefault="00FE78B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99398307" w:history="1">
            <w:r w:rsidRPr="00402CF6">
              <w:rPr>
                <w:rStyle w:val="Hyperlink"/>
                <w:bCs/>
                <w:iCs/>
                <w:noProof/>
              </w:rPr>
              <w:t>PASSWORD_RESETS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_Toc199398307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7CB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010DA" w14:textId="4E26995E" w:rsidR="006C6178" w:rsidRDefault="006C6178" w:rsidP="00BA13BD">
          <w:pPr>
            <w:pStyle w:val="TOC2"/>
            <w:tabs>
              <w:tab w:val="right" w:leader="dot" w:pos="10455"/>
            </w:tabs>
            <w:ind w:left="0"/>
            <w:rPr>
              <w:rStyle w:val="Hyperlink"/>
              <w:noProof/>
              <w:lang w:eastAsia="en-ZA"/>
            </w:rPr>
          </w:pPr>
          <w:r>
            <w:fldChar w:fldCharType="end"/>
          </w:r>
        </w:p>
      </w:sdtContent>
    </w:sdt>
    <w:p w14:paraId="3D58942F" w14:textId="2DC4646C" w:rsidR="00D34A1F" w:rsidRPr="00BC2DCC" w:rsidRDefault="00D34A1F" w:rsidP="001678CB">
      <w:pPr>
        <w:jc w:val="center"/>
      </w:pPr>
    </w:p>
    <w:p w14:paraId="5B90E456" w14:textId="14D71F86" w:rsidR="00D34A1F" w:rsidRPr="00BC2DCC" w:rsidRDefault="00D34A1F">
      <w:r w:rsidRPr="00BC2DCC">
        <w:br w:type="page"/>
      </w:r>
    </w:p>
    <w:p w14:paraId="425198FA" w14:textId="6722501B" w:rsidR="009A0366" w:rsidRPr="00470259" w:rsidRDefault="009A0366" w:rsidP="00D34A1F">
      <w:pPr>
        <w:pStyle w:val="Heading2"/>
        <w:rPr>
          <w:rFonts w:asciiTheme="minorHAnsi" w:hAnsiTheme="minorHAnsi" w:hint="eastAsia"/>
          <w:b/>
          <w:color w:val="auto"/>
          <w:sz w:val="28"/>
          <w:szCs w:val="28"/>
          <w:u w:val="single"/>
        </w:rPr>
      </w:pPr>
      <w:bookmarkStart w:id="2" w:name="_Toc199398290"/>
      <w:r w:rsidRPr="00470259">
        <w:rPr>
          <w:rFonts w:asciiTheme="minorHAnsi" w:hAnsiTheme="minorHAnsi"/>
          <w:b/>
          <w:color w:val="auto"/>
          <w:sz w:val="28"/>
          <w:szCs w:val="28"/>
          <w:u w:val="single"/>
        </w:rPr>
        <w:lastRenderedPageBreak/>
        <w:t>Description of the procedures and processes involved in the Lend a Hand Project</w:t>
      </w:r>
      <w:bookmarkEnd w:id="2"/>
    </w:p>
    <w:p w14:paraId="0B276C3F" w14:textId="58B1AF72" w:rsidR="007A7EE5" w:rsidRDefault="007A7EE5" w:rsidP="00646590">
      <w:pPr>
        <w:pStyle w:val="Heading3"/>
        <w:rPr>
          <w:rStyle w:val="BookTitle"/>
          <w:rFonts w:hint="eastAsia"/>
          <w:b/>
          <w:i/>
          <w:spacing w:val="0"/>
        </w:rPr>
      </w:pPr>
    </w:p>
    <w:p w14:paraId="4E91A94A" w14:textId="33A47AB0" w:rsidR="00FD3D00" w:rsidRPr="00FD3D00" w:rsidRDefault="00C53C5E" w:rsidP="00646590">
      <w:pPr>
        <w:pStyle w:val="Heading3"/>
        <w:rPr>
          <w:rFonts w:hint="eastAsia"/>
        </w:rPr>
      </w:pPr>
      <w:bookmarkStart w:id="3" w:name="_Toc199398291"/>
      <w:r>
        <w:rPr>
          <w:noProof/>
        </w:rPr>
        <w:drawing>
          <wp:anchor distT="0" distB="0" distL="114300" distR="114300" simplePos="0" relativeHeight="251658243" behindDoc="0" locked="0" layoutInCell="1" allowOverlap="1" wp14:anchorId="23E60584" wp14:editId="48037659">
            <wp:simplePos x="0" y="0"/>
            <wp:positionH relativeFrom="margin">
              <wp:align>right</wp:align>
            </wp:positionH>
            <wp:positionV relativeFrom="paragraph">
              <wp:posOffset>52900</wp:posOffset>
            </wp:positionV>
            <wp:extent cx="1440000" cy="2754000"/>
            <wp:effectExtent l="0" t="0" r="8255" b="8255"/>
            <wp:wrapSquare wrapText="bothSides"/>
            <wp:docPr id="156207860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2" b="1409"/>
                    <a:stretch/>
                  </pic:blipFill>
                  <pic:spPr bwMode="auto">
                    <a:xfrm>
                      <a:off x="0" y="0"/>
                      <a:ext cx="1440000" cy="27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366" w:rsidRPr="001678CB">
        <w:rPr>
          <w:rStyle w:val="BookTitle"/>
          <w:b/>
          <w:i/>
          <w:spacing w:val="0"/>
        </w:rPr>
        <w:t>User Login in</w:t>
      </w:r>
      <w:bookmarkEnd w:id="3"/>
    </w:p>
    <w:p w14:paraId="752A85C0" w14:textId="5B11ADE2" w:rsidR="009A0366" w:rsidRPr="00BC2DCC" w:rsidRDefault="009A0366" w:rsidP="009A0366">
      <w:pPr>
        <w:pStyle w:val="ListParagraph"/>
        <w:numPr>
          <w:ilvl w:val="0"/>
          <w:numId w:val="1"/>
        </w:numPr>
      </w:pPr>
      <w:r w:rsidRPr="00BC2DCC">
        <w:t xml:space="preserve">The user will be asked to </w:t>
      </w:r>
      <w:r w:rsidR="00DE49C0">
        <w:t>login</w:t>
      </w:r>
    </w:p>
    <w:p w14:paraId="437CED3C" w14:textId="34B70382" w:rsidR="009A0366" w:rsidRPr="00BC2DCC" w:rsidRDefault="009A0366" w:rsidP="009A0366">
      <w:pPr>
        <w:pStyle w:val="ListParagraph"/>
        <w:numPr>
          <w:ilvl w:val="0"/>
          <w:numId w:val="1"/>
        </w:numPr>
      </w:pPr>
      <w:r w:rsidRPr="00BC2DCC">
        <w:t xml:space="preserve">The user will </w:t>
      </w:r>
      <w:r w:rsidR="00DE49C0">
        <w:t>login</w:t>
      </w:r>
      <w:r w:rsidRPr="00BC2DCC">
        <w:t xml:space="preserve"> </w:t>
      </w:r>
      <w:r w:rsidR="00755B01">
        <w:t>by entering their</w:t>
      </w:r>
      <w:r w:rsidRPr="00BC2DCC">
        <w:t xml:space="preserve"> email address and password u</w:t>
      </w:r>
      <w:r w:rsidR="00755B01">
        <w:t xml:space="preserve">sing </w:t>
      </w:r>
      <w:r w:rsidRPr="00BC2DCC">
        <w:t xml:space="preserve">the </w:t>
      </w:r>
      <w:r w:rsidR="007937E7">
        <w:t>“</w:t>
      </w:r>
      <w:r w:rsidR="00DE49C0">
        <w:t>Login</w:t>
      </w:r>
      <w:r w:rsidR="007937E7">
        <w:t>”</w:t>
      </w:r>
      <w:r w:rsidRPr="00BC2DCC">
        <w:t xml:space="preserve"> Button</w:t>
      </w:r>
    </w:p>
    <w:p w14:paraId="5197E55F" w14:textId="0C24D227" w:rsidR="009A0366" w:rsidRPr="00BC2DCC" w:rsidRDefault="009A0366" w:rsidP="009A0366">
      <w:pPr>
        <w:pStyle w:val="ListParagraph"/>
        <w:numPr>
          <w:ilvl w:val="0"/>
          <w:numId w:val="1"/>
        </w:numPr>
      </w:pPr>
      <w:r w:rsidRPr="00BC2DCC">
        <w:t>The user input will be validated against the USER</w:t>
      </w:r>
      <w:r w:rsidR="00373EE5">
        <w:t>S</w:t>
      </w:r>
      <w:r w:rsidRPr="00BC2DCC">
        <w:t xml:space="preserve"> table in the database</w:t>
      </w:r>
    </w:p>
    <w:p w14:paraId="47B0D955" w14:textId="70D8DD69" w:rsidR="00EB57B2" w:rsidRDefault="009A0366" w:rsidP="00EB57B2">
      <w:pPr>
        <w:pStyle w:val="ListParagraph"/>
        <w:numPr>
          <w:ilvl w:val="0"/>
          <w:numId w:val="1"/>
        </w:numPr>
      </w:pPr>
      <w:r w:rsidRPr="00BC2DCC">
        <w:t xml:space="preserve">If the input is valid, the user will be able to view the </w:t>
      </w:r>
      <w:r w:rsidR="00D74D85" w:rsidRPr="00BC2DCC">
        <w:t>Donor Wall</w:t>
      </w:r>
    </w:p>
    <w:p w14:paraId="290384D8" w14:textId="64BCFD42" w:rsidR="00D74D85" w:rsidRPr="00EB57B2" w:rsidRDefault="00D74D85" w:rsidP="00EB57B2">
      <w:pPr>
        <w:pStyle w:val="ListParagraph"/>
        <w:numPr>
          <w:ilvl w:val="0"/>
          <w:numId w:val="1"/>
        </w:numPr>
      </w:pPr>
      <w:r w:rsidRPr="00EB57B2">
        <w:rPr>
          <w:color w:val="000000" w:themeColor="text1"/>
        </w:rPr>
        <w:t xml:space="preserve">If the user forgot their password, there will be a </w:t>
      </w:r>
      <w:r w:rsidR="005E146A">
        <w:rPr>
          <w:color w:val="000000" w:themeColor="text1"/>
        </w:rPr>
        <w:t>“</w:t>
      </w:r>
      <w:r w:rsidRPr="005E146A">
        <w:rPr>
          <w:rStyle w:val="Strong"/>
          <w:b w:val="0"/>
        </w:rPr>
        <w:t xml:space="preserve">Forgot </w:t>
      </w:r>
      <w:r w:rsidR="00E90304" w:rsidRPr="005E146A">
        <w:rPr>
          <w:rStyle w:val="Strong"/>
          <w:b w:val="0"/>
        </w:rPr>
        <w:t>p</w:t>
      </w:r>
      <w:r w:rsidRPr="005E146A">
        <w:rPr>
          <w:rStyle w:val="Strong"/>
          <w:b w:val="0"/>
        </w:rPr>
        <w:t>asswor</w:t>
      </w:r>
      <w:r w:rsidR="00EB57B2" w:rsidRPr="005E146A">
        <w:rPr>
          <w:rStyle w:val="Strong"/>
          <w:b w:val="0"/>
        </w:rPr>
        <w:t>d</w:t>
      </w:r>
      <w:r w:rsidR="00E90304" w:rsidRPr="005E146A">
        <w:rPr>
          <w:rStyle w:val="Strong"/>
          <w:b w:val="0"/>
          <w:bCs w:val="0"/>
        </w:rPr>
        <w:t>?</w:t>
      </w:r>
      <w:r w:rsidR="005E146A">
        <w:rPr>
          <w:color w:val="000000" w:themeColor="text1"/>
        </w:rPr>
        <w:t>”</w:t>
      </w:r>
      <w:r w:rsidR="00EB57B2" w:rsidRPr="00EB57B2">
        <w:rPr>
          <w:color w:val="000000" w:themeColor="text1"/>
        </w:rPr>
        <w:t xml:space="preserve"> option</w:t>
      </w:r>
    </w:p>
    <w:p w14:paraId="31C16D06" w14:textId="094C7458" w:rsidR="009A22C1" w:rsidRPr="00BC2DCC" w:rsidRDefault="009A0366" w:rsidP="009F7A51">
      <w:pPr>
        <w:pStyle w:val="ListParagraph"/>
        <w:numPr>
          <w:ilvl w:val="0"/>
          <w:numId w:val="1"/>
        </w:numPr>
      </w:pPr>
      <w:r w:rsidRPr="00BC2DCC">
        <w:t xml:space="preserve">The user will be able to select a </w:t>
      </w:r>
      <w:r w:rsidR="005E146A">
        <w:t>“</w:t>
      </w:r>
      <w:r w:rsidR="0058196D" w:rsidRPr="005E146A">
        <w:rPr>
          <w:rStyle w:val="Strong"/>
          <w:b w:val="0"/>
        </w:rPr>
        <w:t>S</w:t>
      </w:r>
      <w:r w:rsidRPr="005E146A">
        <w:rPr>
          <w:rStyle w:val="Strong"/>
          <w:b w:val="0"/>
        </w:rPr>
        <w:t>ign up</w:t>
      </w:r>
      <w:r w:rsidR="005E146A">
        <w:rPr>
          <w:rStyle w:val="Strong"/>
          <w:b w:val="0"/>
          <w:bCs w:val="0"/>
        </w:rPr>
        <w:t>”</w:t>
      </w:r>
      <w:r w:rsidRPr="00BC2DCC">
        <w:t xml:space="preserve"> option if they do not have an account which will open a</w:t>
      </w:r>
      <w:r w:rsidRPr="004F3C1C">
        <w:rPr>
          <w:rStyle w:val="Strong"/>
        </w:rPr>
        <w:t xml:space="preserve"> </w:t>
      </w:r>
      <w:r w:rsidR="005E146A">
        <w:t>“</w:t>
      </w:r>
      <w:r w:rsidR="00F33AAA" w:rsidRPr="005E146A">
        <w:rPr>
          <w:rStyle w:val="Strong"/>
          <w:b w:val="0"/>
        </w:rPr>
        <w:t>Sign</w:t>
      </w:r>
      <w:r w:rsidRPr="005E146A">
        <w:rPr>
          <w:rStyle w:val="Strong"/>
          <w:b w:val="0"/>
        </w:rPr>
        <w:t xml:space="preserve"> up</w:t>
      </w:r>
      <w:r w:rsidR="005E146A">
        <w:rPr>
          <w:rStyle w:val="Strong"/>
          <w:b w:val="0"/>
          <w:bCs w:val="0"/>
        </w:rPr>
        <w:t>”</w:t>
      </w:r>
      <w:r w:rsidRPr="00BC2DCC">
        <w:t xml:space="preserve"> page</w:t>
      </w:r>
    </w:p>
    <w:p w14:paraId="6725FD06" w14:textId="1CC6A30B" w:rsidR="007A7EE5" w:rsidRDefault="007A7EE5" w:rsidP="00646590">
      <w:pPr>
        <w:pStyle w:val="Heading3"/>
        <w:rPr>
          <w:rStyle w:val="BookTitle"/>
          <w:rFonts w:hint="eastAsia"/>
          <w:b/>
          <w:i/>
          <w:spacing w:val="0"/>
        </w:rPr>
      </w:pPr>
      <w:bookmarkStart w:id="4" w:name="_Toc1765631010"/>
    </w:p>
    <w:p w14:paraId="69E6EF37" w14:textId="77777777" w:rsidR="003A03B8" w:rsidRDefault="003A03B8" w:rsidP="00646590">
      <w:pPr>
        <w:pStyle w:val="Heading3"/>
        <w:rPr>
          <w:rStyle w:val="BookTitle"/>
          <w:rFonts w:hint="eastAsia"/>
          <w:b/>
          <w:i/>
          <w:spacing w:val="0"/>
        </w:rPr>
      </w:pPr>
    </w:p>
    <w:p w14:paraId="0E59AE89" w14:textId="2E957BBB" w:rsidR="003A03B8" w:rsidRDefault="003A03B8" w:rsidP="00646590">
      <w:pPr>
        <w:pStyle w:val="Heading3"/>
        <w:rPr>
          <w:rStyle w:val="BookTitle"/>
          <w:rFonts w:hint="eastAsia"/>
          <w:b/>
          <w:i/>
          <w:spacing w:val="0"/>
        </w:rPr>
      </w:pPr>
    </w:p>
    <w:p w14:paraId="6A98B5FA" w14:textId="4CDA4878" w:rsidR="003A03B8" w:rsidRDefault="003A03B8" w:rsidP="00646590">
      <w:pPr>
        <w:pStyle w:val="Heading3"/>
        <w:rPr>
          <w:rStyle w:val="BookTitle"/>
          <w:rFonts w:hint="eastAsia"/>
          <w:b/>
          <w:i/>
          <w:spacing w:val="0"/>
        </w:rPr>
      </w:pPr>
    </w:p>
    <w:p w14:paraId="49BA0A15" w14:textId="6D1B06F2" w:rsidR="00646590" w:rsidRPr="001678CB" w:rsidRDefault="00C53C5E" w:rsidP="00646590">
      <w:pPr>
        <w:pStyle w:val="Heading3"/>
        <w:rPr>
          <w:rStyle w:val="BookTitle"/>
          <w:rFonts w:hint="eastAsia"/>
          <w:b/>
          <w:i/>
          <w:spacing w:val="0"/>
        </w:rPr>
      </w:pPr>
      <w:bookmarkStart w:id="5" w:name="_Toc199398292"/>
      <w:r>
        <w:rPr>
          <w:noProof/>
        </w:rPr>
        <w:drawing>
          <wp:anchor distT="0" distB="0" distL="114300" distR="114300" simplePos="0" relativeHeight="251658244" behindDoc="0" locked="0" layoutInCell="1" allowOverlap="1" wp14:anchorId="61747CE3" wp14:editId="33423565">
            <wp:simplePos x="0" y="0"/>
            <wp:positionH relativeFrom="margin">
              <wp:posOffset>5198745</wp:posOffset>
            </wp:positionH>
            <wp:positionV relativeFrom="paragraph">
              <wp:posOffset>171450</wp:posOffset>
            </wp:positionV>
            <wp:extent cx="1439545" cy="3297555"/>
            <wp:effectExtent l="0" t="0" r="8255" b="0"/>
            <wp:wrapSquare wrapText="bothSides"/>
            <wp:docPr id="282433541" name="Picture 4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33541" name="Picture 4" descr="A screenshot of a login screen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9" b="9423"/>
                    <a:stretch/>
                  </pic:blipFill>
                  <pic:spPr bwMode="auto">
                    <a:xfrm>
                      <a:off x="0" y="0"/>
                      <a:ext cx="143954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590" w:rsidRPr="001678CB">
        <w:rPr>
          <w:rStyle w:val="BookTitle"/>
          <w:b/>
          <w:i/>
          <w:spacing w:val="0"/>
        </w:rPr>
        <w:t xml:space="preserve">User </w:t>
      </w:r>
      <w:r w:rsidR="00646590">
        <w:rPr>
          <w:rStyle w:val="BookTitle"/>
          <w:b/>
          <w:i/>
          <w:spacing w:val="0"/>
        </w:rPr>
        <w:t>Sign</w:t>
      </w:r>
      <w:r w:rsidR="00646590" w:rsidRPr="001678CB">
        <w:rPr>
          <w:rStyle w:val="BookTitle"/>
          <w:b/>
          <w:i/>
          <w:spacing w:val="0"/>
        </w:rPr>
        <w:t xml:space="preserve"> </w:t>
      </w:r>
      <w:bookmarkEnd w:id="4"/>
      <w:r w:rsidR="00CA25CA">
        <w:rPr>
          <w:rStyle w:val="BookTitle"/>
          <w:b/>
          <w:i/>
          <w:spacing w:val="0"/>
        </w:rPr>
        <w:t>up</w:t>
      </w:r>
      <w:bookmarkEnd w:id="5"/>
    </w:p>
    <w:p w14:paraId="015E2176" w14:textId="5EDDD76A" w:rsidR="009A0366" w:rsidRPr="00BC2DCC" w:rsidRDefault="009A0366" w:rsidP="009A0366">
      <w:pPr>
        <w:pStyle w:val="ListParagraph"/>
        <w:numPr>
          <w:ilvl w:val="0"/>
          <w:numId w:val="2"/>
        </w:numPr>
      </w:pPr>
      <w:r w:rsidRPr="00BC2DCC">
        <w:t>The user will enter their:</w:t>
      </w:r>
    </w:p>
    <w:p w14:paraId="0270460E" w14:textId="4C438B38" w:rsidR="009A0366" w:rsidRPr="00BC2DCC" w:rsidRDefault="009A0366" w:rsidP="009A0366">
      <w:pPr>
        <w:pStyle w:val="ListParagraph"/>
        <w:numPr>
          <w:ilvl w:val="1"/>
          <w:numId w:val="2"/>
        </w:numPr>
      </w:pPr>
      <w:r w:rsidRPr="00BC2DCC">
        <w:t>First name</w:t>
      </w:r>
    </w:p>
    <w:p w14:paraId="7580E0AA" w14:textId="1BE0FFFD" w:rsidR="009A0366" w:rsidRPr="00BC2DCC" w:rsidRDefault="009A0366" w:rsidP="009A0366">
      <w:pPr>
        <w:pStyle w:val="ListParagraph"/>
        <w:numPr>
          <w:ilvl w:val="1"/>
          <w:numId w:val="2"/>
        </w:numPr>
      </w:pPr>
      <w:r w:rsidRPr="00BC2DCC">
        <w:t>Surname</w:t>
      </w:r>
    </w:p>
    <w:p w14:paraId="4C575307" w14:textId="4B138189" w:rsidR="009A0366" w:rsidRPr="00BC2DCC" w:rsidRDefault="009A0366" w:rsidP="009A0366">
      <w:pPr>
        <w:pStyle w:val="ListParagraph"/>
        <w:numPr>
          <w:ilvl w:val="1"/>
          <w:numId w:val="2"/>
        </w:numPr>
      </w:pPr>
      <w:r w:rsidRPr="00BC2DCC">
        <w:t xml:space="preserve">Date of </w:t>
      </w:r>
      <w:r w:rsidR="000576AA">
        <w:t>Birth</w:t>
      </w:r>
      <w:r w:rsidR="00A26A5A">
        <w:t xml:space="preserve"> (Using a date picker)</w:t>
      </w:r>
      <w:ins w:id="6" w:author="Microsoft Word" w:date="2025-05-23T10:14:00Z" w16du:dateUtc="2025-05-23T08:14:00Z">
        <w:del w:id="7" w:author="Shayna Unterslak" w:date="2025-05-23T10:15:00Z" w16du:dateUtc="2025-05-23T08:15:00Z">
          <w:r w:rsidR="00DA2075" w:rsidDel="000576AA">
            <w:delText xml:space="preserve"> </w:delText>
          </w:r>
        </w:del>
      </w:ins>
    </w:p>
    <w:p w14:paraId="3B6B1DBB" w14:textId="6885F282" w:rsidR="008E2C10" w:rsidRPr="00BC2DCC" w:rsidRDefault="009A0366" w:rsidP="008E2C10">
      <w:pPr>
        <w:pStyle w:val="ListParagraph"/>
        <w:numPr>
          <w:ilvl w:val="1"/>
          <w:numId w:val="2"/>
        </w:numPr>
      </w:pPr>
      <w:r w:rsidRPr="00BC2DCC">
        <w:t xml:space="preserve">Email </w:t>
      </w:r>
    </w:p>
    <w:p w14:paraId="6B32E16E" w14:textId="2A531D8D" w:rsidR="009A0366" w:rsidRPr="00BC2DCC" w:rsidRDefault="009A0366" w:rsidP="009A0366">
      <w:pPr>
        <w:pStyle w:val="ListParagraph"/>
        <w:numPr>
          <w:ilvl w:val="1"/>
          <w:numId w:val="2"/>
        </w:numPr>
      </w:pPr>
      <w:r w:rsidRPr="00BC2DCC">
        <w:t>Password</w:t>
      </w:r>
    </w:p>
    <w:p w14:paraId="5A770D62" w14:textId="0069D3CE" w:rsidR="009A0366" w:rsidRPr="00BC2DCC" w:rsidRDefault="009A0366" w:rsidP="009A0366">
      <w:pPr>
        <w:pStyle w:val="ListParagraph"/>
        <w:numPr>
          <w:ilvl w:val="1"/>
          <w:numId w:val="2"/>
        </w:numPr>
      </w:pPr>
      <w:r w:rsidRPr="00BC2DCC">
        <w:t>Confirm Password</w:t>
      </w:r>
    </w:p>
    <w:p w14:paraId="66782356" w14:textId="79B744D3" w:rsidR="009A0366" w:rsidRPr="00BC2DCC" w:rsidRDefault="009A0366" w:rsidP="009A0366">
      <w:pPr>
        <w:pStyle w:val="ListParagraph"/>
        <w:numPr>
          <w:ilvl w:val="0"/>
          <w:numId w:val="2"/>
        </w:numPr>
      </w:pPr>
      <w:r w:rsidRPr="00BC2DCC">
        <w:t>The input will be validated:</w:t>
      </w:r>
    </w:p>
    <w:p w14:paraId="1257630F" w14:textId="5975A243" w:rsidR="009A0366" w:rsidRDefault="00791A7E" w:rsidP="009A0366">
      <w:pPr>
        <w:pStyle w:val="ListParagraph"/>
        <w:numPr>
          <w:ilvl w:val="1"/>
          <w:numId w:val="2"/>
        </w:numPr>
      </w:pPr>
      <w:r>
        <w:t>There is no existing account connected to the email address entered</w:t>
      </w:r>
    </w:p>
    <w:p w14:paraId="63DCE188" w14:textId="09F837B5" w:rsidR="00DA7026" w:rsidRDefault="00DA7026" w:rsidP="002F157E">
      <w:pPr>
        <w:pStyle w:val="ListParagraph"/>
        <w:numPr>
          <w:ilvl w:val="2"/>
          <w:numId w:val="2"/>
        </w:numPr>
      </w:pPr>
      <w:r>
        <w:t>If an account with this email already exists, “Email already registered”</w:t>
      </w:r>
      <w:r w:rsidR="004317D4">
        <w:t xml:space="preserve"> is displayed</w:t>
      </w:r>
      <w:r w:rsidR="009832ED">
        <w:t xml:space="preserve"> on a custom toast</w:t>
      </w:r>
    </w:p>
    <w:p w14:paraId="50AD1AC5" w14:textId="69588194" w:rsidR="00F30987" w:rsidRPr="00BC2DCC" w:rsidRDefault="00F30987" w:rsidP="002F157E">
      <w:pPr>
        <w:pStyle w:val="ListParagraph"/>
        <w:numPr>
          <w:ilvl w:val="2"/>
          <w:numId w:val="2"/>
        </w:numPr>
      </w:pPr>
      <w:r>
        <w:t>The</w:t>
      </w:r>
      <w:r w:rsidR="009A6841">
        <w:t xml:space="preserve"> user will be able to </w:t>
      </w:r>
      <w:r w:rsidR="002D5F07">
        <w:t xml:space="preserve">return to the </w:t>
      </w:r>
      <w:r w:rsidR="002F157E">
        <w:t>login screen</w:t>
      </w:r>
    </w:p>
    <w:p w14:paraId="0728260A" w14:textId="749767A8" w:rsidR="00D26799" w:rsidRDefault="00D26799" w:rsidP="009A0366">
      <w:pPr>
        <w:pStyle w:val="ListParagraph"/>
        <w:numPr>
          <w:ilvl w:val="1"/>
          <w:numId w:val="2"/>
        </w:numPr>
      </w:pPr>
      <w:r>
        <w:t>The email will be validated to ens</w:t>
      </w:r>
      <w:r w:rsidR="009531D7">
        <w:t>u</w:t>
      </w:r>
      <w:r>
        <w:t>re it has an @ symbol</w:t>
      </w:r>
    </w:p>
    <w:p w14:paraId="3905BBCF" w14:textId="4152237C" w:rsidR="00D74D85" w:rsidRPr="00BC2DCC" w:rsidRDefault="00D74D85" w:rsidP="009A0366">
      <w:pPr>
        <w:pStyle w:val="ListParagraph"/>
        <w:numPr>
          <w:ilvl w:val="1"/>
          <w:numId w:val="2"/>
        </w:numPr>
      </w:pPr>
      <w:r w:rsidRPr="00BC2DCC">
        <w:t>The password must meet the following requirements:</w:t>
      </w:r>
    </w:p>
    <w:p w14:paraId="698323E3" w14:textId="6A72BEA7" w:rsidR="00D74D85" w:rsidRPr="00BC2DCC" w:rsidRDefault="00D74D85" w:rsidP="00D74D85">
      <w:pPr>
        <w:pStyle w:val="ListParagraph"/>
        <w:numPr>
          <w:ilvl w:val="2"/>
          <w:numId w:val="2"/>
        </w:numPr>
      </w:pPr>
      <w:r w:rsidRPr="00BC2DCC">
        <w:t>At least 1 upper case letter</w:t>
      </w:r>
    </w:p>
    <w:p w14:paraId="29901510" w14:textId="40787A1B" w:rsidR="00D74D85" w:rsidRPr="00BC2DCC" w:rsidRDefault="00D74D85" w:rsidP="00D74D85">
      <w:pPr>
        <w:pStyle w:val="ListParagraph"/>
        <w:numPr>
          <w:ilvl w:val="2"/>
          <w:numId w:val="2"/>
        </w:numPr>
      </w:pPr>
      <w:r w:rsidRPr="00BC2DCC">
        <w:t>At least 1 lower case letter</w:t>
      </w:r>
    </w:p>
    <w:p w14:paraId="52346E4E" w14:textId="3D4F8659" w:rsidR="00D74D85" w:rsidRPr="00BC2DCC" w:rsidRDefault="00D74D85" w:rsidP="00D74D85">
      <w:pPr>
        <w:pStyle w:val="ListParagraph"/>
        <w:numPr>
          <w:ilvl w:val="2"/>
          <w:numId w:val="2"/>
        </w:numPr>
      </w:pPr>
      <w:r w:rsidRPr="00BC2DCC">
        <w:t>At least 1 s</w:t>
      </w:r>
      <w:r w:rsidR="00F10BAA">
        <w:t>pecial character</w:t>
      </w:r>
    </w:p>
    <w:p w14:paraId="0014B51E" w14:textId="5815C395" w:rsidR="00D74D85" w:rsidRPr="00BC2DCC" w:rsidRDefault="00D74D85" w:rsidP="00D74D85">
      <w:pPr>
        <w:pStyle w:val="ListParagraph"/>
        <w:numPr>
          <w:ilvl w:val="2"/>
          <w:numId w:val="2"/>
        </w:numPr>
      </w:pPr>
      <w:r w:rsidRPr="00BC2DCC">
        <w:t xml:space="preserve">At least </w:t>
      </w:r>
      <w:r w:rsidR="00B3603F">
        <w:t>8</w:t>
      </w:r>
      <w:r w:rsidRPr="00BC2DCC">
        <w:t xml:space="preserve"> characters long</w:t>
      </w:r>
    </w:p>
    <w:p w14:paraId="1245A181" w14:textId="15C0E051" w:rsidR="00D74D85" w:rsidRDefault="00D74D85" w:rsidP="009A0366">
      <w:pPr>
        <w:pStyle w:val="ListParagraph"/>
        <w:numPr>
          <w:ilvl w:val="1"/>
          <w:numId w:val="2"/>
        </w:numPr>
      </w:pPr>
      <w:r w:rsidRPr="00BC2DCC">
        <w:t>The user must be over 18</w:t>
      </w:r>
    </w:p>
    <w:p w14:paraId="1ED448C6" w14:textId="6A4D2043" w:rsidR="00D415E2" w:rsidRDefault="00D415E2" w:rsidP="009A0366">
      <w:pPr>
        <w:pStyle w:val="ListParagraph"/>
        <w:numPr>
          <w:ilvl w:val="1"/>
          <w:numId w:val="2"/>
        </w:numPr>
      </w:pPr>
      <w:r>
        <w:t>The date of birth selected is not in the future</w:t>
      </w:r>
    </w:p>
    <w:p w14:paraId="30C0A3B2" w14:textId="304C8694" w:rsidR="001A3BBF" w:rsidRPr="008D0FBD" w:rsidRDefault="007A7BFE" w:rsidP="009A0366">
      <w:pPr>
        <w:pStyle w:val="ListParagraph"/>
        <w:numPr>
          <w:ilvl w:val="1"/>
          <w:numId w:val="2"/>
        </w:numPr>
      </w:pPr>
      <w:r w:rsidRPr="008D0FBD">
        <w:t>The password and confirm password fields match</w:t>
      </w:r>
    </w:p>
    <w:p w14:paraId="15DB77BA" w14:textId="7B3BEC53" w:rsidR="00322F31" w:rsidRDefault="004F7331" w:rsidP="00322F31">
      <w:pPr>
        <w:pStyle w:val="ListParagraph"/>
        <w:numPr>
          <w:ilvl w:val="0"/>
          <w:numId w:val="17"/>
        </w:numPr>
      </w:pPr>
      <w:r>
        <w:t>Once the user has signed up</w:t>
      </w:r>
      <w:r w:rsidR="00322F31">
        <w:t xml:space="preserve"> successfully</w:t>
      </w:r>
    </w:p>
    <w:p w14:paraId="6D2EF16B" w14:textId="6391A0C6" w:rsidR="00322F31" w:rsidRDefault="004F7331" w:rsidP="00322F31">
      <w:pPr>
        <w:pStyle w:val="ListParagraph"/>
        <w:numPr>
          <w:ilvl w:val="1"/>
          <w:numId w:val="17"/>
        </w:numPr>
      </w:pPr>
      <w:r>
        <w:t xml:space="preserve"> </w:t>
      </w:r>
      <w:r w:rsidR="00322F31">
        <w:t>T</w:t>
      </w:r>
      <w:r>
        <w:t xml:space="preserve">hey will receive a </w:t>
      </w:r>
      <w:r w:rsidR="003C127E">
        <w:t>confirmation email</w:t>
      </w:r>
    </w:p>
    <w:p w14:paraId="5E1B56D6" w14:textId="1ECEE2C2" w:rsidR="00B32E4B" w:rsidRPr="00BC2DCC" w:rsidRDefault="00322F31" w:rsidP="00B32E4B">
      <w:pPr>
        <w:pStyle w:val="ListParagraph"/>
        <w:numPr>
          <w:ilvl w:val="1"/>
          <w:numId w:val="17"/>
        </w:numPr>
      </w:pPr>
      <w:r>
        <w:t>The login screen will open</w:t>
      </w:r>
    </w:p>
    <w:p w14:paraId="4DCFAD8F" w14:textId="77777777" w:rsidR="00C53C5E" w:rsidRPr="007078CF" w:rsidRDefault="00C53C5E">
      <w:pPr>
        <w:rPr>
          <w:rStyle w:val="BookTitle"/>
          <w:rFonts w:eastAsiaTheme="majorEastAsia" w:cstheme="majorBidi" w:hint="eastAsia"/>
          <w:bCs w:val="0"/>
          <w:iCs w:val="0"/>
          <w:noProof/>
          <w:spacing w:val="0"/>
          <w:sz w:val="24"/>
          <w:szCs w:val="28"/>
        </w:rPr>
      </w:pPr>
      <w:r>
        <w:rPr>
          <w:noProof/>
        </w:rPr>
        <w:br w:type="page"/>
      </w:r>
    </w:p>
    <w:p w14:paraId="2C545083" w14:textId="4B5386E7" w:rsidR="009A0366" w:rsidRPr="001678CB" w:rsidRDefault="007078CF" w:rsidP="001678CB">
      <w:pPr>
        <w:pStyle w:val="Heading3"/>
        <w:rPr>
          <w:rStyle w:val="BookTitle"/>
          <w:rFonts w:hint="eastAsia"/>
          <w:b/>
          <w:i/>
          <w:spacing w:val="0"/>
        </w:rPr>
      </w:pPr>
      <w:bookmarkStart w:id="8" w:name="_Toc199398293"/>
      <w:r>
        <w:rPr>
          <w:rStyle w:val="BookTitle"/>
          <w:b/>
          <w:i/>
          <w:noProof/>
          <w:spacing w:val="0"/>
        </w:rPr>
        <w:lastRenderedPageBreak/>
        <w:drawing>
          <wp:anchor distT="0" distB="0" distL="114300" distR="114300" simplePos="0" relativeHeight="251658245" behindDoc="0" locked="0" layoutInCell="1" allowOverlap="1" wp14:anchorId="31B917CE" wp14:editId="7051C758">
            <wp:simplePos x="0" y="0"/>
            <wp:positionH relativeFrom="margin">
              <wp:align>right</wp:align>
            </wp:positionH>
            <wp:positionV relativeFrom="paragraph">
              <wp:posOffset>138</wp:posOffset>
            </wp:positionV>
            <wp:extent cx="1439545" cy="2961640"/>
            <wp:effectExtent l="0" t="0" r="8255" b="0"/>
            <wp:wrapSquare wrapText="bothSides"/>
            <wp:docPr id="181224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" b="1602"/>
                    <a:stretch/>
                  </pic:blipFill>
                  <pic:spPr bwMode="auto">
                    <a:xfrm>
                      <a:off x="0" y="0"/>
                      <a:ext cx="143954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D85" w:rsidRPr="001678CB">
        <w:rPr>
          <w:rStyle w:val="BookTitle"/>
          <w:b/>
          <w:i/>
          <w:spacing w:val="0"/>
        </w:rPr>
        <w:t>Forgot Password</w:t>
      </w:r>
      <w:bookmarkEnd w:id="8"/>
    </w:p>
    <w:p w14:paraId="2A0CDF83" w14:textId="5F89E3A8" w:rsidR="00D74D85" w:rsidRPr="00EB57B2" w:rsidRDefault="00D74D85" w:rsidP="00D74D8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B57B2">
        <w:rPr>
          <w:color w:val="000000" w:themeColor="text1"/>
        </w:rPr>
        <w:t>The user will enter their email address</w:t>
      </w:r>
    </w:p>
    <w:p w14:paraId="136133ED" w14:textId="5CD17939" w:rsidR="0044338E" w:rsidRDefault="00D74D85" w:rsidP="004433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EB57B2">
        <w:rPr>
          <w:color w:val="000000" w:themeColor="text1"/>
        </w:rPr>
        <w:t>The user will receive a One-Time-Pin</w:t>
      </w:r>
      <w:r w:rsidR="00EB57B2" w:rsidRPr="00EB57B2">
        <w:rPr>
          <w:color w:val="000000" w:themeColor="text1"/>
        </w:rPr>
        <w:t xml:space="preserve"> via email</w:t>
      </w:r>
      <w:r w:rsidRPr="00EB57B2">
        <w:rPr>
          <w:color w:val="000000" w:themeColor="text1"/>
        </w:rPr>
        <w:t xml:space="preserve"> to validate that they are the one changing their password</w:t>
      </w:r>
      <w:r w:rsidR="0044338E">
        <w:rPr>
          <w:color w:val="000000" w:themeColor="text1"/>
        </w:rPr>
        <w:t xml:space="preserve"> that expired 15 minutes after it is sent</w:t>
      </w:r>
    </w:p>
    <w:p w14:paraId="52FC9BDF" w14:textId="77777777" w:rsidR="0044338E" w:rsidRDefault="00E021BA" w:rsidP="004433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4338E">
        <w:rPr>
          <w:color w:val="000000" w:themeColor="text1"/>
        </w:rPr>
        <w:t>The</w:t>
      </w:r>
      <w:r w:rsidR="0044338E">
        <w:rPr>
          <w:color w:val="000000" w:themeColor="text1"/>
        </w:rPr>
        <w:t xml:space="preserve"> user enters the</w:t>
      </w:r>
      <w:r w:rsidRPr="0044338E">
        <w:rPr>
          <w:color w:val="000000" w:themeColor="text1"/>
        </w:rPr>
        <w:t xml:space="preserve"> OTP</w:t>
      </w:r>
    </w:p>
    <w:p w14:paraId="33C1BCF6" w14:textId="06ACD0B5" w:rsidR="00E021BA" w:rsidRPr="0044338E" w:rsidRDefault="0044338E" w:rsidP="0044338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OTP is </w:t>
      </w:r>
      <w:r w:rsidR="00E021BA" w:rsidRPr="0044338E">
        <w:rPr>
          <w:color w:val="000000" w:themeColor="text1"/>
        </w:rPr>
        <w:t>validated</w:t>
      </w:r>
    </w:p>
    <w:p w14:paraId="6DACA765" w14:textId="795C6A26" w:rsidR="00D74D85" w:rsidRDefault="00B67B99" w:rsidP="00D74D8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If the </w:t>
      </w:r>
      <w:r w:rsidR="00E021BA">
        <w:rPr>
          <w:color w:val="000000" w:themeColor="text1"/>
        </w:rPr>
        <w:t>OTP is valid</w:t>
      </w:r>
      <w:r>
        <w:rPr>
          <w:color w:val="000000" w:themeColor="text1"/>
        </w:rPr>
        <w:t>, t</w:t>
      </w:r>
      <w:r w:rsidR="00D74D85" w:rsidRPr="00EB57B2">
        <w:rPr>
          <w:color w:val="000000" w:themeColor="text1"/>
        </w:rPr>
        <w:t>he user will be able to change their password</w:t>
      </w:r>
    </w:p>
    <w:p w14:paraId="0EE54E28" w14:textId="67311BAA" w:rsidR="00033CDE" w:rsidRDefault="00033CDE" w:rsidP="00D74D8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user will need to enter their new password and </w:t>
      </w:r>
      <w:r w:rsidR="006D2701">
        <w:rPr>
          <w:color w:val="000000" w:themeColor="text1"/>
        </w:rPr>
        <w:t>re-enter to confirm it</w:t>
      </w:r>
    </w:p>
    <w:p w14:paraId="3A5489D1" w14:textId="7D2B23F7" w:rsidR="00932F97" w:rsidRDefault="00932F97" w:rsidP="00D74D8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Once the password is changed, </w:t>
      </w:r>
      <w:r w:rsidR="003040A0">
        <w:rPr>
          <w:color w:val="000000" w:themeColor="text1"/>
        </w:rPr>
        <w:t>the user is returned to the login screen</w:t>
      </w:r>
    </w:p>
    <w:p w14:paraId="6F5210EF" w14:textId="77777777" w:rsidR="00AC58F7" w:rsidRDefault="00074BDE" w:rsidP="001678CB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There is a “Back to </w:t>
      </w:r>
      <w:r w:rsidR="00AA3E71">
        <w:rPr>
          <w:color w:val="000000" w:themeColor="text1"/>
        </w:rPr>
        <w:t>Login” option</w:t>
      </w:r>
    </w:p>
    <w:p w14:paraId="388C21FF" w14:textId="66DE0D11" w:rsidR="007078CF" w:rsidRDefault="007078CF" w:rsidP="00AC58F7">
      <w:pPr>
        <w:rPr>
          <w:rStyle w:val="BookTitle"/>
          <w:b w:val="0"/>
          <w:bCs w:val="0"/>
          <w:i w:val="0"/>
          <w:iCs w:val="0"/>
          <w:color w:val="000000" w:themeColor="text1"/>
          <w:spacing w:val="0"/>
        </w:rPr>
      </w:pPr>
    </w:p>
    <w:p w14:paraId="1EE93584" w14:textId="3C0B7603" w:rsidR="00AC58F7" w:rsidRDefault="00AC58F7" w:rsidP="00AC58F7">
      <w:pPr>
        <w:rPr>
          <w:rStyle w:val="BookTitle"/>
          <w:b w:val="0"/>
          <w:bCs w:val="0"/>
          <w:i w:val="0"/>
          <w:iCs w:val="0"/>
          <w:color w:val="000000" w:themeColor="text1"/>
          <w:spacing w:val="0"/>
        </w:rPr>
      </w:pPr>
    </w:p>
    <w:p w14:paraId="78D3C362" w14:textId="60BC2936" w:rsidR="00AC58F7" w:rsidRDefault="00AC58F7" w:rsidP="00AC58F7">
      <w:pPr>
        <w:rPr>
          <w:rStyle w:val="BookTitle"/>
          <w:b w:val="0"/>
          <w:bCs w:val="0"/>
          <w:i w:val="0"/>
          <w:iCs w:val="0"/>
          <w:color w:val="000000" w:themeColor="text1"/>
          <w:spacing w:val="0"/>
        </w:rPr>
      </w:pPr>
    </w:p>
    <w:p w14:paraId="7FEDC86B" w14:textId="073350AF" w:rsidR="00AC58F7" w:rsidRDefault="00AC58F7" w:rsidP="00AC58F7">
      <w:pPr>
        <w:rPr>
          <w:rStyle w:val="BookTitle"/>
          <w:b w:val="0"/>
          <w:bCs w:val="0"/>
          <w:i w:val="0"/>
          <w:iCs w:val="0"/>
          <w:color w:val="000000" w:themeColor="text1"/>
          <w:spacing w:val="0"/>
        </w:rPr>
      </w:pPr>
    </w:p>
    <w:p w14:paraId="7548EC6A" w14:textId="77777777" w:rsidR="00AC58F7" w:rsidRPr="00AC58F7" w:rsidRDefault="00AC58F7" w:rsidP="00AC58F7">
      <w:pPr>
        <w:rPr>
          <w:rStyle w:val="BookTitle"/>
          <w:b w:val="0"/>
          <w:bCs w:val="0"/>
          <w:i w:val="0"/>
          <w:iCs w:val="0"/>
          <w:color w:val="000000" w:themeColor="text1"/>
          <w:spacing w:val="0"/>
        </w:rPr>
      </w:pPr>
    </w:p>
    <w:p w14:paraId="1D0F5909" w14:textId="6FA830FF" w:rsidR="00D74D85" w:rsidRPr="001678CB" w:rsidRDefault="00AC58F7" w:rsidP="001678CB">
      <w:pPr>
        <w:pStyle w:val="Heading3"/>
        <w:rPr>
          <w:rStyle w:val="BookTitle"/>
          <w:rFonts w:hint="eastAsia"/>
          <w:b/>
          <w:i/>
          <w:spacing w:val="0"/>
        </w:rPr>
      </w:pPr>
      <w:bookmarkStart w:id="9" w:name="_Toc199398294"/>
      <w:r>
        <w:rPr>
          <w:noProof/>
        </w:rPr>
        <w:drawing>
          <wp:anchor distT="0" distB="0" distL="114300" distR="114300" simplePos="0" relativeHeight="251658246" behindDoc="0" locked="0" layoutInCell="1" allowOverlap="1" wp14:anchorId="73A0207B" wp14:editId="226C8F17">
            <wp:simplePos x="0" y="0"/>
            <wp:positionH relativeFrom="margin">
              <wp:align>right</wp:align>
            </wp:positionH>
            <wp:positionV relativeFrom="paragraph">
              <wp:posOffset>4804</wp:posOffset>
            </wp:positionV>
            <wp:extent cx="1440000" cy="4242608"/>
            <wp:effectExtent l="0" t="0" r="8255" b="5715"/>
            <wp:wrapSquare wrapText="bothSides"/>
            <wp:docPr id="1489801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5" b="877"/>
                    <a:stretch/>
                  </pic:blipFill>
                  <pic:spPr bwMode="auto">
                    <a:xfrm>
                      <a:off x="0" y="0"/>
                      <a:ext cx="1440000" cy="424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D85" w:rsidRPr="001678CB">
        <w:rPr>
          <w:rStyle w:val="BookTitle"/>
          <w:b/>
          <w:i/>
          <w:spacing w:val="0"/>
        </w:rPr>
        <w:t>Donor Wall</w:t>
      </w:r>
      <w:bookmarkEnd w:id="9"/>
    </w:p>
    <w:p w14:paraId="1FFCD572" w14:textId="25C62B08" w:rsidR="00D74D85" w:rsidRDefault="00D74D85" w:rsidP="00D74D85">
      <w:pPr>
        <w:pStyle w:val="ListParagraph"/>
        <w:numPr>
          <w:ilvl w:val="0"/>
          <w:numId w:val="4"/>
        </w:numPr>
      </w:pPr>
      <w:r w:rsidRPr="00BC2DCC">
        <w:t xml:space="preserve">The user will be able to view all donors </w:t>
      </w:r>
      <w:r w:rsidR="00F80026">
        <w:t xml:space="preserve">(first name, last name and amount donated) </w:t>
      </w:r>
      <w:r w:rsidRPr="00BC2DCC">
        <w:t>ordered by the number of items donated</w:t>
      </w:r>
      <w:r w:rsidR="00D708A4">
        <w:t xml:space="preserve"> in a leaderboard form</w:t>
      </w:r>
    </w:p>
    <w:p w14:paraId="2AD1FF72" w14:textId="2212F133" w:rsidR="00805E3D" w:rsidRDefault="00EA3B17" w:rsidP="00D74D85">
      <w:pPr>
        <w:pStyle w:val="ListParagraph"/>
        <w:numPr>
          <w:ilvl w:val="0"/>
          <w:numId w:val="4"/>
        </w:numPr>
      </w:pPr>
      <w:r>
        <w:t>A user will be able to open the Profile Page by pressing on the Profile button at the bottom of the screen</w:t>
      </w:r>
    </w:p>
    <w:p w14:paraId="40FFC196" w14:textId="4DF416E6" w:rsidR="00EA3B17" w:rsidRPr="00BC2DCC" w:rsidRDefault="00EA3B17" w:rsidP="00EA3B17">
      <w:pPr>
        <w:pStyle w:val="ListParagraph"/>
        <w:numPr>
          <w:ilvl w:val="0"/>
          <w:numId w:val="4"/>
        </w:numPr>
      </w:pPr>
      <w:r>
        <w:t>A user will be able to open the Donate Page by pressing on the Donate button at the bottom of the screen</w:t>
      </w:r>
    </w:p>
    <w:p w14:paraId="4DE80464" w14:textId="2C4497FE" w:rsidR="00470259" w:rsidRDefault="004B39F7" w:rsidP="003457CB">
      <w:pPr>
        <w:pStyle w:val="ListParagraph"/>
        <w:numPr>
          <w:ilvl w:val="0"/>
          <w:numId w:val="4"/>
        </w:numPr>
      </w:pPr>
      <w:r>
        <w:t>A user will be able to open the Request Page by pressing on the Request button at the bottom of the screen</w:t>
      </w:r>
    </w:p>
    <w:p w14:paraId="61B17A3D" w14:textId="5561A2AF" w:rsidR="00EE585F" w:rsidRDefault="00EE585F" w:rsidP="00EE585F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6AB202C2" w14:textId="77777777" w:rsidR="007078CF" w:rsidRDefault="007078CF" w:rsidP="004E5BED">
      <w:pPr>
        <w:pStyle w:val="Heading3"/>
        <w:rPr>
          <w:rStyle w:val="BookTitle"/>
          <w:rFonts w:hint="eastAsia"/>
          <w:b/>
          <w:i/>
          <w:spacing w:val="0"/>
        </w:rPr>
      </w:pPr>
    </w:p>
    <w:p w14:paraId="64C0FEC1" w14:textId="77777777" w:rsidR="007078CF" w:rsidRDefault="007078CF">
      <w:pPr>
        <w:rPr>
          <w:rStyle w:val="BookTitle"/>
          <w:rFonts w:eastAsiaTheme="majorEastAsia" w:cstheme="majorBidi" w:hint="eastAsia"/>
          <w:spacing w:val="0"/>
          <w:sz w:val="24"/>
          <w:szCs w:val="28"/>
        </w:rPr>
      </w:pPr>
      <w:r>
        <w:rPr>
          <w:rStyle w:val="BookTitle"/>
          <w:b w:val="0"/>
          <w:i w:val="0"/>
          <w:spacing w:val="0"/>
        </w:rPr>
        <w:br w:type="page"/>
      </w:r>
    </w:p>
    <w:p w14:paraId="2A8524D9" w14:textId="2739CC91" w:rsidR="004E5BED" w:rsidRPr="001678CB" w:rsidRDefault="00505EA0" w:rsidP="004E5BED">
      <w:pPr>
        <w:pStyle w:val="Heading3"/>
        <w:rPr>
          <w:rStyle w:val="BookTitle"/>
          <w:rFonts w:hint="eastAsia"/>
          <w:b/>
          <w:i/>
          <w:spacing w:val="0"/>
        </w:rPr>
      </w:pPr>
      <w:bookmarkStart w:id="10" w:name="_Toc199398295"/>
      <w:r>
        <w:rPr>
          <w:noProof/>
        </w:rPr>
        <w:lastRenderedPageBreak/>
        <w:drawing>
          <wp:anchor distT="0" distB="0" distL="114300" distR="114300" simplePos="0" relativeHeight="251658247" behindDoc="0" locked="0" layoutInCell="1" allowOverlap="1" wp14:anchorId="02D4600A" wp14:editId="4169C5E0">
            <wp:simplePos x="0" y="0"/>
            <wp:positionH relativeFrom="margin">
              <wp:posOffset>5194300</wp:posOffset>
            </wp:positionH>
            <wp:positionV relativeFrom="paragraph">
              <wp:posOffset>112395</wp:posOffset>
            </wp:positionV>
            <wp:extent cx="1439545" cy="5048885"/>
            <wp:effectExtent l="0" t="0" r="8255" b="0"/>
            <wp:wrapSquare wrapText="bothSides"/>
            <wp:docPr id="1346526197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26197" name="Picture 7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7"/>
                    <a:stretch/>
                  </pic:blipFill>
                  <pic:spPr bwMode="auto">
                    <a:xfrm>
                      <a:off x="0" y="0"/>
                      <a:ext cx="143954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E5BED">
        <w:rPr>
          <w:rStyle w:val="BookTitle"/>
          <w:b/>
          <w:i/>
          <w:spacing w:val="0"/>
        </w:rPr>
        <w:t>Profile Page</w:t>
      </w:r>
      <w:bookmarkEnd w:id="10"/>
    </w:p>
    <w:p w14:paraId="6F6C0570" w14:textId="6F676C9A" w:rsidR="00F27219" w:rsidRDefault="00D74D85" w:rsidP="00D74D85">
      <w:pPr>
        <w:pStyle w:val="ListParagraph"/>
        <w:numPr>
          <w:ilvl w:val="0"/>
          <w:numId w:val="4"/>
        </w:numPr>
      </w:pPr>
      <w:r w:rsidRPr="007A35E6">
        <w:t>The user will view</w:t>
      </w:r>
      <w:r w:rsidR="00D12533">
        <w:t xml:space="preserve"> their</w:t>
      </w:r>
      <w:r w:rsidR="00F27219">
        <w:t>:</w:t>
      </w:r>
      <w:r w:rsidR="00505EA0" w:rsidRPr="00505EA0">
        <w:rPr>
          <w:noProof/>
        </w:rPr>
        <w:t xml:space="preserve"> </w:t>
      </w:r>
    </w:p>
    <w:p w14:paraId="6BA7F9F6" w14:textId="330F6C4D" w:rsidR="00D12533" w:rsidRDefault="00F27219" w:rsidP="00F27219">
      <w:pPr>
        <w:pStyle w:val="ListParagraph"/>
        <w:numPr>
          <w:ilvl w:val="1"/>
          <w:numId w:val="4"/>
        </w:numPr>
      </w:pPr>
      <w:r>
        <w:t>N</w:t>
      </w:r>
      <w:r w:rsidR="004B1300">
        <w:t>am</w:t>
      </w:r>
      <w:r w:rsidR="00D12533">
        <w:t>e</w:t>
      </w:r>
    </w:p>
    <w:p w14:paraId="1C55091B" w14:textId="3282AEEF" w:rsidR="00F27219" w:rsidRDefault="00F27219" w:rsidP="00F27219">
      <w:pPr>
        <w:pStyle w:val="ListParagraph"/>
        <w:numPr>
          <w:ilvl w:val="1"/>
          <w:numId w:val="4"/>
        </w:numPr>
      </w:pPr>
      <w:r>
        <w:t>E</w:t>
      </w:r>
      <w:r w:rsidR="002D7E45">
        <w:t xml:space="preserve">mail </w:t>
      </w:r>
    </w:p>
    <w:p w14:paraId="4CCEDF48" w14:textId="094E53A2" w:rsidR="00D74D85" w:rsidRPr="007A35E6" w:rsidRDefault="00F27219" w:rsidP="00F27219">
      <w:pPr>
        <w:pStyle w:val="ListParagraph"/>
        <w:numPr>
          <w:ilvl w:val="1"/>
          <w:numId w:val="4"/>
        </w:numPr>
      </w:pPr>
      <w:r>
        <w:t>B</w:t>
      </w:r>
      <w:r w:rsidR="00B31042">
        <w:t>iography/</w:t>
      </w:r>
      <w:r>
        <w:t>M</w:t>
      </w:r>
      <w:r w:rsidR="00B31042">
        <w:t>otivation</w:t>
      </w:r>
      <w:r w:rsidR="004B1300">
        <w:t xml:space="preserve"> </w:t>
      </w:r>
    </w:p>
    <w:p w14:paraId="73E18A09" w14:textId="42D33533" w:rsidR="00F27219" w:rsidRPr="007A35E6" w:rsidRDefault="00942D4E" w:rsidP="00F27219">
      <w:pPr>
        <w:pStyle w:val="ListParagraph"/>
        <w:numPr>
          <w:ilvl w:val="1"/>
          <w:numId w:val="4"/>
        </w:numPr>
      </w:pPr>
      <w:r>
        <w:t>Your Activity:</w:t>
      </w:r>
    </w:p>
    <w:p w14:paraId="7A7BAE25" w14:textId="1CEBD102" w:rsidR="00942D4E" w:rsidRDefault="00942D4E" w:rsidP="00942D4E">
      <w:pPr>
        <w:pStyle w:val="ListParagraph"/>
        <w:numPr>
          <w:ilvl w:val="2"/>
          <w:numId w:val="4"/>
        </w:numPr>
      </w:pPr>
      <w:r>
        <w:t>You have donated</w:t>
      </w:r>
    </w:p>
    <w:p w14:paraId="72C7E387" w14:textId="6F6AB0A0" w:rsidR="00942D4E" w:rsidRDefault="00942D4E" w:rsidP="00942D4E">
      <w:pPr>
        <w:pStyle w:val="ListParagraph"/>
        <w:numPr>
          <w:ilvl w:val="2"/>
          <w:numId w:val="4"/>
        </w:numPr>
      </w:pPr>
      <w:r>
        <w:t>You have received</w:t>
      </w:r>
    </w:p>
    <w:p w14:paraId="53210E1F" w14:textId="451E08FB" w:rsidR="00942D4E" w:rsidRDefault="00942D4E" w:rsidP="00942D4E">
      <w:pPr>
        <w:pStyle w:val="ListParagraph"/>
        <w:numPr>
          <w:ilvl w:val="2"/>
          <w:numId w:val="4"/>
        </w:numPr>
      </w:pPr>
      <w:r>
        <w:t>Your unfulfilled Requests</w:t>
      </w:r>
    </w:p>
    <w:p w14:paraId="1C49F378" w14:textId="61A175BB" w:rsidR="00264DE1" w:rsidRPr="007A35E6" w:rsidRDefault="00264DE1" w:rsidP="00264DE1">
      <w:pPr>
        <w:pStyle w:val="ListParagraph"/>
        <w:numPr>
          <w:ilvl w:val="1"/>
          <w:numId w:val="4"/>
        </w:numPr>
      </w:pPr>
      <w:r>
        <w:t>Donors who have helped you</w:t>
      </w:r>
    </w:p>
    <w:p w14:paraId="144AAAF8" w14:textId="085FC9A9" w:rsidR="002C50A4" w:rsidRDefault="008E2C10" w:rsidP="00D74D85">
      <w:pPr>
        <w:pStyle w:val="ListParagraph"/>
        <w:numPr>
          <w:ilvl w:val="0"/>
          <w:numId w:val="4"/>
        </w:numPr>
      </w:pPr>
      <w:r w:rsidRPr="007A35E6">
        <w:t>The user will be able to</w:t>
      </w:r>
      <w:r w:rsidR="002C50A4">
        <w:t>:</w:t>
      </w:r>
    </w:p>
    <w:p w14:paraId="7B525BE1" w14:textId="79C9285D" w:rsidR="008E2C10" w:rsidRDefault="002C50A4" w:rsidP="002C50A4">
      <w:pPr>
        <w:pStyle w:val="ListParagraph"/>
        <w:numPr>
          <w:ilvl w:val="1"/>
          <w:numId w:val="4"/>
        </w:numPr>
      </w:pPr>
      <w:r>
        <w:t>A</w:t>
      </w:r>
      <w:r w:rsidR="008E2C10" w:rsidRPr="007A35E6">
        <w:t xml:space="preserve">dd a short biography about themselves as a motivation for items they </w:t>
      </w:r>
      <w:r w:rsidR="00F80026">
        <w:t>need</w:t>
      </w:r>
      <w:r w:rsidR="00290396">
        <w:t xml:space="preserve"> (this is not required and can be left blank)</w:t>
      </w:r>
    </w:p>
    <w:p w14:paraId="16E080A3" w14:textId="431C0F96" w:rsidR="002C50A4" w:rsidRPr="007A35E6" w:rsidRDefault="002C50A4" w:rsidP="002C50A4">
      <w:pPr>
        <w:pStyle w:val="ListParagraph"/>
        <w:numPr>
          <w:ilvl w:val="1"/>
          <w:numId w:val="4"/>
        </w:numPr>
      </w:pPr>
      <w:r>
        <w:t>Edit their name</w:t>
      </w:r>
    </w:p>
    <w:p w14:paraId="472BE68B" w14:textId="60FC1B6B" w:rsidR="002C50A4" w:rsidRDefault="008E2C10" w:rsidP="002C50A4">
      <w:pPr>
        <w:pStyle w:val="ListParagraph"/>
        <w:numPr>
          <w:ilvl w:val="0"/>
          <w:numId w:val="4"/>
        </w:numPr>
      </w:pPr>
      <w:r w:rsidRPr="007A35E6">
        <w:t>The user will</w:t>
      </w:r>
      <w:r w:rsidR="002C50A4">
        <w:t xml:space="preserve"> not </w:t>
      </w:r>
      <w:r w:rsidRPr="007A35E6">
        <w:t>be able to edit their email address</w:t>
      </w:r>
    </w:p>
    <w:p w14:paraId="4D758DA9" w14:textId="48115A73" w:rsidR="00842C5C" w:rsidRDefault="00EA3B17" w:rsidP="001678CB">
      <w:pPr>
        <w:pStyle w:val="ListParagraph"/>
        <w:numPr>
          <w:ilvl w:val="0"/>
          <w:numId w:val="4"/>
        </w:numPr>
      </w:pPr>
      <w:r>
        <w:t xml:space="preserve">A user will be able to </w:t>
      </w:r>
      <w:r w:rsidR="00C569B3">
        <w:t>return to</w:t>
      </w:r>
      <w:r>
        <w:t xml:space="preserve"> the Donor </w:t>
      </w:r>
      <w:r w:rsidR="00C569B3">
        <w:t>W</w:t>
      </w:r>
      <w:r>
        <w:t xml:space="preserve">all Page by pressing on the </w:t>
      </w:r>
      <w:r w:rsidR="00C569B3">
        <w:t>back arrow</w:t>
      </w:r>
      <w:r>
        <w:t xml:space="preserve"> button at the </w:t>
      </w:r>
      <w:r w:rsidR="00FC1E12">
        <w:t>top left</w:t>
      </w:r>
      <w:r>
        <w:t xml:space="preserve"> of the screen</w:t>
      </w:r>
    </w:p>
    <w:p w14:paraId="6691E371" w14:textId="5EA8B63A" w:rsidR="00F256F1" w:rsidRPr="00511D06" w:rsidRDefault="00F256F1" w:rsidP="001678CB">
      <w:pPr>
        <w:pStyle w:val="ListParagraph"/>
        <w:numPr>
          <w:ilvl w:val="0"/>
          <w:numId w:val="4"/>
        </w:numPr>
        <w:rPr>
          <w:rStyle w:val="BookTitle"/>
          <w:b w:val="0"/>
          <w:bCs w:val="0"/>
          <w:i w:val="0"/>
          <w:iCs w:val="0"/>
          <w:spacing w:val="0"/>
        </w:rPr>
      </w:pPr>
      <w:r>
        <w:t xml:space="preserve">The user will be able to </w:t>
      </w:r>
      <w:r w:rsidR="00BD5D50">
        <w:t>log</w:t>
      </w:r>
      <w:r>
        <w:t xml:space="preserve"> out using the button on the </w:t>
      </w:r>
      <w:r w:rsidR="00BD5D50">
        <w:t>p</w:t>
      </w:r>
      <w:r w:rsidR="002D67ED">
        <w:t>rofile</w:t>
      </w:r>
      <w:r w:rsidR="00C312BA">
        <w:t xml:space="preserve"> page</w:t>
      </w:r>
    </w:p>
    <w:p w14:paraId="79A0DD09" w14:textId="57DAC593" w:rsidR="00AC669C" w:rsidRDefault="00AC669C" w:rsidP="001678CB">
      <w:pPr>
        <w:pStyle w:val="Heading3"/>
        <w:rPr>
          <w:rStyle w:val="BookTitle"/>
          <w:rFonts w:hint="eastAsia"/>
          <w:b/>
          <w:bCs w:val="0"/>
          <w:i/>
          <w:iCs w:val="0"/>
          <w:spacing w:val="0"/>
        </w:rPr>
      </w:pPr>
    </w:p>
    <w:p w14:paraId="65144BEE" w14:textId="44CB9EBC" w:rsidR="00DD3910" w:rsidRDefault="00DD3910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6206ACC1" w14:textId="272C9E34" w:rsidR="00505EA0" w:rsidRDefault="00505EA0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67ECEBB8" w14:textId="4B6F8554" w:rsidR="00505EA0" w:rsidRDefault="00505EA0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5EAEDAE3" w14:textId="1FCD4A23" w:rsidR="00505EA0" w:rsidRDefault="00505EA0">
      <w:pPr>
        <w:rPr>
          <w:rStyle w:val="BookTitle"/>
          <w:rFonts w:eastAsiaTheme="majorEastAsia" w:cstheme="majorBidi" w:hint="eastAsia"/>
          <w:bCs w:val="0"/>
          <w:iCs w:val="0"/>
          <w:spacing w:val="0"/>
          <w:sz w:val="24"/>
          <w:szCs w:val="28"/>
        </w:rPr>
      </w:pPr>
    </w:p>
    <w:p w14:paraId="0A33AF86" w14:textId="77777777" w:rsidR="00AC58F7" w:rsidRDefault="00AC58F7" w:rsidP="001678CB">
      <w:pPr>
        <w:pStyle w:val="Heading3"/>
        <w:rPr>
          <w:rStyle w:val="BookTitle"/>
          <w:rFonts w:hint="eastAsia"/>
          <w:b/>
          <w:i/>
          <w:spacing w:val="0"/>
        </w:rPr>
      </w:pPr>
    </w:p>
    <w:p w14:paraId="0E92A94B" w14:textId="77777777" w:rsidR="00AC58F7" w:rsidRDefault="00AC58F7" w:rsidP="001678CB">
      <w:pPr>
        <w:pStyle w:val="Heading3"/>
        <w:rPr>
          <w:rStyle w:val="BookTitle"/>
          <w:rFonts w:hint="eastAsia"/>
          <w:b/>
          <w:i/>
          <w:spacing w:val="0"/>
        </w:rPr>
      </w:pPr>
    </w:p>
    <w:p w14:paraId="06DA19CB" w14:textId="47169F41" w:rsidR="00AC58F7" w:rsidRPr="001678CB" w:rsidRDefault="00AC58F7" w:rsidP="00AC58F7">
      <w:pPr>
        <w:pStyle w:val="Heading3"/>
        <w:rPr>
          <w:rStyle w:val="BookTitle"/>
          <w:rFonts w:hint="eastAsia"/>
          <w:b/>
          <w:i/>
          <w:spacing w:val="0"/>
        </w:rPr>
      </w:pPr>
      <w:bookmarkStart w:id="11" w:name="_Toc199398296"/>
      <w:r>
        <w:rPr>
          <w:noProof/>
        </w:rPr>
        <w:drawing>
          <wp:anchor distT="0" distB="0" distL="114300" distR="114300" simplePos="0" relativeHeight="251658249" behindDoc="0" locked="0" layoutInCell="1" allowOverlap="1" wp14:anchorId="74E9AE24" wp14:editId="0B6AE16A">
            <wp:simplePos x="0" y="0"/>
            <wp:positionH relativeFrom="margin">
              <wp:align>right</wp:align>
            </wp:positionH>
            <wp:positionV relativeFrom="paragraph">
              <wp:posOffset>53135</wp:posOffset>
            </wp:positionV>
            <wp:extent cx="1440000" cy="2977391"/>
            <wp:effectExtent l="0" t="0" r="8255" b="0"/>
            <wp:wrapSquare wrapText="bothSides"/>
            <wp:docPr id="1753658710" name="Picture 9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58710" name="Picture 9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0" b="1486"/>
                    <a:stretch/>
                  </pic:blipFill>
                  <pic:spPr bwMode="auto">
                    <a:xfrm>
                      <a:off x="0" y="0"/>
                      <a:ext cx="1440000" cy="297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678CB">
        <w:rPr>
          <w:rStyle w:val="BookTitle"/>
          <w:b/>
          <w:i/>
          <w:spacing w:val="0"/>
        </w:rPr>
        <w:t>Request Page</w:t>
      </w:r>
      <w:bookmarkEnd w:id="11"/>
    </w:p>
    <w:p w14:paraId="781C2861" w14:textId="77777777" w:rsidR="00AC58F7" w:rsidRPr="007A35E6" w:rsidRDefault="00AC58F7" w:rsidP="00AC58F7">
      <w:pPr>
        <w:pStyle w:val="ListParagraph"/>
        <w:numPr>
          <w:ilvl w:val="0"/>
          <w:numId w:val="5"/>
        </w:numPr>
      </w:pPr>
      <w:r w:rsidRPr="007A35E6">
        <w:t>The users will select the item they need from a drop</w:t>
      </w:r>
      <w:r>
        <w:t>-</w:t>
      </w:r>
      <w:r w:rsidRPr="007A35E6">
        <w:t>down menu</w:t>
      </w:r>
    </w:p>
    <w:p w14:paraId="6B4614CF" w14:textId="77777777" w:rsidR="00AC58F7" w:rsidRDefault="00AC58F7" w:rsidP="00AC58F7">
      <w:pPr>
        <w:pStyle w:val="ListParagraph"/>
        <w:numPr>
          <w:ilvl w:val="0"/>
          <w:numId w:val="5"/>
        </w:numPr>
      </w:pPr>
      <w:r w:rsidRPr="007A35E6">
        <w:t>The user will select a quantity that they are looking for</w:t>
      </w:r>
    </w:p>
    <w:p w14:paraId="7A9947E6" w14:textId="77777777" w:rsidR="00AC58F7" w:rsidRPr="007A35E6" w:rsidRDefault="00AC58F7" w:rsidP="00AC58F7">
      <w:pPr>
        <w:pStyle w:val="ListParagraph"/>
        <w:numPr>
          <w:ilvl w:val="0"/>
          <w:numId w:val="5"/>
        </w:numPr>
      </w:pPr>
      <w:r>
        <w:t>The user will click on the “Add Request” button</w:t>
      </w:r>
    </w:p>
    <w:p w14:paraId="656848C0" w14:textId="77777777" w:rsidR="00AC58F7" w:rsidRPr="007A35E6" w:rsidRDefault="00AC58F7" w:rsidP="00AC58F7">
      <w:pPr>
        <w:pStyle w:val="ListParagraph"/>
        <w:numPr>
          <w:ilvl w:val="0"/>
          <w:numId w:val="5"/>
        </w:numPr>
      </w:pPr>
      <w:r w:rsidRPr="007A35E6">
        <w:t>These details will be added to the RE</w:t>
      </w:r>
      <w:r>
        <w:t>QUEST</w:t>
      </w:r>
      <w:r w:rsidRPr="007A35E6">
        <w:t xml:space="preserve"> table in the database</w:t>
      </w:r>
    </w:p>
    <w:p w14:paraId="6CBBD3E0" w14:textId="77777777" w:rsidR="00AC58F7" w:rsidRDefault="00AC58F7" w:rsidP="00AC58F7">
      <w:pPr>
        <w:pStyle w:val="ListParagraph"/>
        <w:numPr>
          <w:ilvl w:val="0"/>
          <w:numId w:val="5"/>
        </w:numPr>
      </w:pPr>
      <w:r w:rsidRPr="007A35E6">
        <w:t>The user will be able to select other items should they need them</w:t>
      </w:r>
    </w:p>
    <w:p w14:paraId="7CBC2851" w14:textId="77777777" w:rsidR="00AC58F7" w:rsidRDefault="00AC58F7" w:rsidP="00AC58F7">
      <w:pPr>
        <w:pStyle w:val="ListParagraph"/>
        <w:numPr>
          <w:ilvl w:val="0"/>
          <w:numId w:val="5"/>
        </w:numPr>
      </w:pPr>
      <w:r>
        <w:t>A user will be able to return to the Donor Wall Page by pressing on the back arrow button at the top left of the screen</w:t>
      </w:r>
    </w:p>
    <w:p w14:paraId="101F8CEA" w14:textId="2B55D08F" w:rsidR="004632E7" w:rsidRDefault="004632E7" w:rsidP="00AC58F7">
      <w:pPr>
        <w:pStyle w:val="ListParagraph"/>
        <w:numPr>
          <w:ilvl w:val="0"/>
          <w:numId w:val="5"/>
        </w:numPr>
      </w:pPr>
      <w:r>
        <w:t>The user will get an email confirmation after making a request</w:t>
      </w:r>
    </w:p>
    <w:p w14:paraId="5182D391" w14:textId="23D18B49" w:rsidR="00AC58F7" w:rsidRPr="00AC58F7" w:rsidRDefault="00AC58F7">
      <w:pPr>
        <w:rPr>
          <w:rStyle w:val="BookTitle"/>
          <w:b w:val="0"/>
          <w:bCs w:val="0"/>
          <w:i w:val="0"/>
          <w:iCs w:val="0"/>
          <w:spacing w:val="0"/>
        </w:rPr>
      </w:pPr>
      <w:r>
        <w:br w:type="page"/>
      </w:r>
    </w:p>
    <w:p w14:paraId="05792531" w14:textId="05B06F23" w:rsidR="008E2C10" w:rsidRPr="001678CB" w:rsidRDefault="00AC58F7" w:rsidP="001678CB">
      <w:pPr>
        <w:pStyle w:val="Heading3"/>
        <w:rPr>
          <w:rStyle w:val="BookTitle"/>
          <w:rFonts w:hint="eastAsia"/>
          <w:b/>
          <w:i/>
          <w:spacing w:val="0"/>
        </w:rPr>
      </w:pPr>
      <w:bookmarkStart w:id="12" w:name="_Toc199398297"/>
      <w:r>
        <w:rPr>
          <w:noProof/>
        </w:rPr>
        <w:lastRenderedPageBreak/>
        <w:drawing>
          <wp:anchor distT="0" distB="0" distL="114300" distR="114300" simplePos="0" relativeHeight="251658248" behindDoc="0" locked="0" layoutInCell="1" allowOverlap="1" wp14:anchorId="4F24EBB4" wp14:editId="3D6CA10A">
            <wp:simplePos x="0" y="0"/>
            <wp:positionH relativeFrom="margin">
              <wp:align>right</wp:align>
            </wp:positionH>
            <wp:positionV relativeFrom="paragraph">
              <wp:posOffset>4086</wp:posOffset>
            </wp:positionV>
            <wp:extent cx="1439545" cy="3803015"/>
            <wp:effectExtent l="0" t="0" r="8255" b="6985"/>
            <wp:wrapSquare wrapText="bothSides"/>
            <wp:docPr id="1982263052" name="Picture 8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63052" name="Picture 8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1"/>
                    <a:stretch/>
                  </pic:blipFill>
                  <pic:spPr bwMode="auto">
                    <a:xfrm>
                      <a:off x="0" y="0"/>
                      <a:ext cx="1439545" cy="38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E2C10" w:rsidRPr="001678CB">
        <w:rPr>
          <w:rStyle w:val="BookTitle"/>
          <w:b/>
          <w:i/>
          <w:spacing w:val="0"/>
        </w:rPr>
        <w:t>Donate Page</w:t>
      </w:r>
      <w:bookmarkEnd w:id="12"/>
    </w:p>
    <w:p w14:paraId="1449F500" w14:textId="70C5196C" w:rsidR="00774750" w:rsidRPr="007A35E6" w:rsidRDefault="00774750" w:rsidP="008E2C10">
      <w:pPr>
        <w:pStyle w:val="ListParagraph"/>
        <w:numPr>
          <w:ilvl w:val="0"/>
          <w:numId w:val="5"/>
        </w:numPr>
      </w:pPr>
      <w:r w:rsidRPr="007A35E6">
        <w:t>The users will select the item they want to donate from a drop</w:t>
      </w:r>
      <w:r w:rsidR="006B1B0C">
        <w:t>-</w:t>
      </w:r>
      <w:r w:rsidRPr="007A35E6">
        <w:t>down menu</w:t>
      </w:r>
    </w:p>
    <w:p w14:paraId="26467AE7" w14:textId="1353820A" w:rsidR="00774750" w:rsidRPr="007A35E6" w:rsidRDefault="00774750" w:rsidP="008E2C10">
      <w:pPr>
        <w:pStyle w:val="ListParagraph"/>
        <w:numPr>
          <w:ilvl w:val="0"/>
          <w:numId w:val="5"/>
        </w:numPr>
      </w:pPr>
      <w:r w:rsidRPr="007A35E6">
        <w:t xml:space="preserve">The user will </w:t>
      </w:r>
      <w:r w:rsidR="006B1B0C">
        <w:t>enter</w:t>
      </w:r>
      <w:r w:rsidRPr="007A35E6">
        <w:t xml:space="preserve"> a quantity that they are willing to donate</w:t>
      </w:r>
    </w:p>
    <w:p w14:paraId="17F35043" w14:textId="59744E58" w:rsidR="00774750" w:rsidRPr="007A35E6" w:rsidRDefault="00774750" w:rsidP="008E2C10">
      <w:pPr>
        <w:pStyle w:val="ListParagraph"/>
        <w:numPr>
          <w:ilvl w:val="0"/>
          <w:numId w:val="5"/>
        </w:numPr>
      </w:pPr>
      <w:r w:rsidRPr="007A35E6">
        <w:t>The user will</w:t>
      </w:r>
      <w:r w:rsidR="00184A35">
        <w:t xml:space="preserve"> then</w:t>
      </w:r>
      <w:r w:rsidRPr="007A35E6">
        <w:t xml:space="preserve"> be shown a list of receivers (users that need this specific item) and the quantity they require</w:t>
      </w:r>
    </w:p>
    <w:p w14:paraId="3EDE3E3C" w14:textId="015E24C1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>The user will be able to view the receiver’s biography (if the receiver has one)</w:t>
      </w:r>
    </w:p>
    <w:p w14:paraId="6864131E" w14:textId="3A1BBB70" w:rsidR="00774750" w:rsidRDefault="00774750" w:rsidP="00774750">
      <w:pPr>
        <w:pStyle w:val="ListParagraph"/>
        <w:numPr>
          <w:ilvl w:val="0"/>
          <w:numId w:val="5"/>
        </w:numPr>
      </w:pPr>
      <w:r w:rsidRPr="007A35E6">
        <w:t>The user will decide who they want to donate to</w:t>
      </w:r>
      <w:r w:rsidR="005546FD">
        <w:t xml:space="preserve"> and how </w:t>
      </w:r>
      <w:r w:rsidR="00D9393E">
        <w:t>much</w:t>
      </w:r>
      <w:r w:rsidR="00810050">
        <w:t xml:space="preserve"> they are willing to donate</w:t>
      </w:r>
    </w:p>
    <w:p w14:paraId="53A2723E" w14:textId="7D3BFC6C" w:rsidR="00EB57B2" w:rsidRPr="007A35E6" w:rsidRDefault="00EB57B2" w:rsidP="00774750">
      <w:pPr>
        <w:pStyle w:val="ListParagraph"/>
        <w:numPr>
          <w:ilvl w:val="0"/>
          <w:numId w:val="5"/>
        </w:numPr>
      </w:pPr>
      <w:r>
        <w:t>Once the donor has selected who they donating to, both the donor and receiver will receive an email with the other person’s email address</w:t>
      </w:r>
    </w:p>
    <w:p w14:paraId="074532BB" w14:textId="09D4DF38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>The quantity that the user can donate, will decrease</w:t>
      </w:r>
    </w:p>
    <w:p w14:paraId="6F897C5A" w14:textId="003BE42D" w:rsidR="00774750" w:rsidRDefault="00774750" w:rsidP="00774750">
      <w:pPr>
        <w:pStyle w:val="ListParagraph"/>
        <w:numPr>
          <w:ilvl w:val="0"/>
          <w:numId w:val="5"/>
        </w:numPr>
      </w:pPr>
      <w:r w:rsidRPr="007A35E6">
        <w:t>The quantity that the receiver needs will decrease</w:t>
      </w:r>
      <w:r w:rsidR="00D762E4" w:rsidRPr="007A35E6">
        <w:t xml:space="preserve"> in the RE</w:t>
      </w:r>
      <w:r w:rsidR="00644FAF">
        <w:t>QUEST</w:t>
      </w:r>
      <w:r w:rsidR="00D762E4" w:rsidRPr="007A35E6">
        <w:t xml:space="preserve"> table in the database </w:t>
      </w:r>
    </w:p>
    <w:p w14:paraId="4A40DB34" w14:textId="02A8D1AA" w:rsidR="000076B4" w:rsidRPr="007A35E6" w:rsidRDefault="000076B4" w:rsidP="00774750">
      <w:pPr>
        <w:pStyle w:val="ListParagraph"/>
        <w:numPr>
          <w:ilvl w:val="0"/>
          <w:numId w:val="5"/>
        </w:numPr>
      </w:pPr>
      <w:r>
        <w:t xml:space="preserve">If the receiver has received all the items they need, </w:t>
      </w:r>
      <w:r w:rsidR="00237404">
        <w:t xml:space="preserve">then </w:t>
      </w:r>
      <w:r>
        <w:t>the</w:t>
      </w:r>
      <w:r w:rsidR="005F630A">
        <w:t xml:space="preserve"> request is marked as </w:t>
      </w:r>
      <w:r w:rsidR="004F0725">
        <w:t>fulfilled</w:t>
      </w:r>
    </w:p>
    <w:p w14:paraId="3751249A" w14:textId="77777777" w:rsidR="00774750" w:rsidRPr="007A35E6" w:rsidRDefault="00774750" w:rsidP="00774750">
      <w:pPr>
        <w:pStyle w:val="ListParagraph"/>
        <w:numPr>
          <w:ilvl w:val="0"/>
          <w:numId w:val="5"/>
        </w:numPr>
      </w:pPr>
      <w:r w:rsidRPr="007A35E6">
        <w:t>The user will be added to or updated in the donor wall</w:t>
      </w:r>
    </w:p>
    <w:p w14:paraId="61A2CF18" w14:textId="77777777" w:rsidR="00774750" w:rsidRDefault="00774750" w:rsidP="00774750">
      <w:pPr>
        <w:pStyle w:val="ListParagraph"/>
        <w:numPr>
          <w:ilvl w:val="0"/>
          <w:numId w:val="5"/>
        </w:numPr>
      </w:pPr>
      <w:r w:rsidRPr="007A35E6">
        <w:t>The user will be able to select another item to donate</w:t>
      </w:r>
    </w:p>
    <w:p w14:paraId="64E66AB8" w14:textId="0DB9A62F" w:rsidR="002E010F" w:rsidRDefault="003D619E" w:rsidP="00511D06">
      <w:pPr>
        <w:pStyle w:val="ListParagraph"/>
        <w:numPr>
          <w:ilvl w:val="0"/>
          <w:numId w:val="5"/>
        </w:numPr>
      </w:pPr>
      <w:r>
        <w:t>A user will be able to return to the Donor Wall Page by pressing on the back arrow button at the top left of the screen</w:t>
      </w:r>
    </w:p>
    <w:p w14:paraId="4A86C0F4" w14:textId="56251E50" w:rsidR="00237404" w:rsidRDefault="00B408D3" w:rsidP="00511D06">
      <w:pPr>
        <w:pStyle w:val="ListParagraph"/>
        <w:numPr>
          <w:ilvl w:val="0"/>
          <w:numId w:val="5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E</w:t>
      </w:r>
      <w:r w:rsidR="00A5465C">
        <w:rPr>
          <w:rStyle w:val="BookTitle"/>
          <w:b w:val="0"/>
          <w:bCs w:val="0"/>
          <w:i w:val="0"/>
          <w:iCs w:val="0"/>
          <w:spacing w:val="0"/>
        </w:rPr>
        <w:t>rror</w:t>
      </w:r>
      <w:r w:rsidR="004B13A5">
        <w:rPr>
          <w:rStyle w:val="BookTitle"/>
          <w:b w:val="0"/>
          <w:bCs w:val="0"/>
          <w:i w:val="0"/>
          <w:iCs w:val="0"/>
          <w:spacing w:val="0"/>
        </w:rPr>
        <w:t>s</w:t>
      </w:r>
      <w:r w:rsidR="00A5465C">
        <w:rPr>
          <w:rStyle w:val="BookTitle"/>
          <w:b w:val="0"/>
          <w:bCs w:val="0"/>
          <w:i w:val="0"/>
          <w:iCs w:val="0"/>
          <w:spacing w:val="0"/>
        </w:rPr>
        <w:t xml:space="preserve"> will be displayed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 if the user:</w:t>
      </w:r>
    </w:p>
    <w:p w14:paraId="6CB90595" w14:textId="2627496D" w:rsidR="00B408D3" w:rsidRDefault="004B13A5" w:rsidP="00B408D3">
      <w:pPr>
        <w:pStyle w:val="ListParagraph"/>
        <w:numPr>
          <w:ilvl w:val="1"/>
          <w:numId w:val="5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Tries to</w:t>
      </w:r>
      <w:r w:rsidR="00105A85">
        <w:rPr>
          <w:rStyle w:val="BookTitle"/>
          <w:b w:val="0"/>
          <w:bCs w:val="0"/>
          <w:i w:val="0"/>
          <w:iCs w:val="0"/>
          <w:spacing w:val="0"/>
        </w:rPr>
        <w:t xml:space="preserve"> donate more items th</w:t>
      </w:r>
      <w:r w:rsidR="0054430F">
        <w:rPr>
          <w:rStyle w:val="BookTitle"/>
          <w:b w:val="0"/>
          <w:bCs w:val="0"/>
          <w:i w:val="0"/>
          <w:iCs w:val="0"/>
          <w:spacing w:val="0"/>
        </w:rPr>
        <w:t>a</w:t>
      </w:r>
      <w:r w:rsidR="00105A85">
        <w:rPr>
          <w:rStyle w:val="BookTitle"/>
          <w:b w:val="0"/>
          <w:bCs w:val="0"/>
          <w:i w:val="0"/>
          <w:iCs w:val="0"/>
          <w:spacing w:val="0"/>
        </w:rPr>
        <w:t xml:space="preserve">n the quantity 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they </w:t>
      </w:r>
      <w:r w:rsidR="00105A85">
        <w:rPr>
          <w:rStyle w:val="BookTitle"/>
          <w:b w:val="0"/>
          <w:bCs w:val="0"/>
          <w:i w:val="0"/>
          <w:iCs w:val="0"/>
          <w:spacing w:val="0"/>
        </w:rPr>
        <w:t xml:space="preserve">were willing </w:t>
      </w:r>
      <w:r w:rsidR="009020C0">
        <w:rPr>
          <w:rStyle w:val="BookTitle"/>
          <w:b w:val="0"/>
          <w:bCs w:val="0"/>
          <w:i w:val="0"/>
          <w:iCs w:val="0"/>
          <w:spacing w:val="0"/>
        </w:rPr>
        <w:t>to donate</w:t>
      </w:r>
    </w:p>
    <w:p w14:paraId="641C7D54" w14:textId="0810DD26" w:rsidR="009020C0" w:rsidRDefault="004B13A5" w:rsidP="00B408D3">
      <w:pPr>
        <w:pStyle w:val="ListParagraph"/>
        <w:numPr>
          <w:ilvl w:val="1"/>
          <w:numId w:val="5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Tries to</w:t>
      </w:r>
      <w:r w:rsidR="00261C6B">
        <w:rPr>
          <w:rStyle w:val="BookTitle"/>
          <w:b w:val="0"/>
          <w:bCs w:val="0"/>
          <w:i w:val="0"/>
          <w:iCs w:val="0"/>
          <w:spacing w:val="0"/>
        </w:rPr>
        <w:t xml:space="preserve"> donate more items than the receiver needs</w:t>
      </w:r>
    </w:p>
    <w:p w14:paraId="53D78D1B" w14:textId="252E4D49" w:rsidR="00F46AAA" w:rsidRDefault="00A95B73" w:rsidP="006B44A0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The </w:t>
      </w:r>
      <w:r w:rsidR="00736BB9">
        <w:rPr>
          <w:rStyle w:val="BookTitle"/>
          <w:b w:val="0"/>
          <w:bCs w:val="0"/>
          <w:i w:val="0"/>
          <w:iCs w:val="0"/>
          <w:spacing w:val="0"/>
        </w:rPr>
        <w:t>“Donate to selected Receiver” button is only visible if the donation is valid</w:t>
      </w:r>
    </w:p>
    <w:p w14:paraId="73487F4F" w14:textId="05F391FC" w:rsidR="009A6B65" w:rsidRDefault="006B44A0" w:rsidP="006B44A0">
      <w:pPr>
        <w:pStyle w:val="ListParagraph"/>
        <w:numPr>
          <w:ilvl w:val="0"/>
          <w:numId w:val="18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 xml:space="preserve">Once the </w:t>
      </w:r>
      <w:r w:rsidR="00AE171C">
        <w:rPr>
          <w:rStyle w:val="BookTitle"/>
          <w:b w:val="0"/>
          <w:bCs w:val="0"/>
          <w:i w:val="0"/>
          <w:iCs w:val="0"/>
          <w:spacing w:val="0"/>
        </w:rPr>
        <w:t xml:space="preserve">“Donate to selected Receiver” button </w:t>
      </w:r>
      <w:r>
        <w:rPr>
          <w:rStyle w:val="BookTitle"/>
          <w:b w:val="0"/>
          <w:bCs w:val="0"/>
          <w:i w:val="0"/>
          <w:iCs w:val="0"/>
          <w:spacing w:val="0"/>
        </w:rPr>
        <w:t xml:space="preserve">is </w:t>
      </w:r>
      <w:r w:rsidR="00AE171C">
        <w:rPr>
          <w:rStyle w:val="BookTitle"/>
          <w:b w:val="0"/>
          <w:bCs w:val="0"/>
          <w:i w:val="0"/>
          <w:iCs w:val="0"/>
          <w:spacing w:val="0"/>
        </w:rPr>
        <w:t>pressed</w:t>
      </w:r>
      <w:r w:rsidR="009A6B65">
        <w:rPr>
          <w:rStyle w:val="BookTitle"/>
          <w:b w:val="0"/>
          <w:bCs w:val="0"/>
          <w:i w:val="0"/>
          <w:iCs w:val="0"/>
          <w:spacing w:val="0"/>
        </w:rPr>
        <w:t>:</w:t>
      </w:r>
    </w:p>
    <w:p w14:paraId="48B00E7D" w14:textId="212E837F" w:rsidR="006B44A0" w:rsidRPr="006B44A0" w:rsidRDefault="009A6B65" w:rsidP="009A6B65">
      <w:pPr>
        <w:pStyle w:val="ListParagraph"/>
        <w:numPr>
          <w:ilvl w:val="1"/>
          <w:numId w:val="18"/>
        </w:numPr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A</w:t>
      </w:r>
      <w:r w:rsidR="006B44A0">
        <w:rPr>
          <w:rStyle w:val="BookTitle"/>
          <w:b w:val="0"/>
          <w:bCs w:val="0"/>
          <w:i w:val="0"/>
          <w:iCs w:val="0"/>
          <w:spacing w:val="0"/>
        </w:rPr>
        <w:t xml:space="preserve"> custom toast </w:t>
      </w:r>
      <w:r w:rsidR="00FE06E6">
        <w:rPr>
          <w:rStyle w:val="BookTitle"/>
          <w:b w:val="0"/>
          <w:bCs w:val="0"/>
          <w:i w:val="0"/>
          <w:iCs w:val="0"/>
          <w:spacing w:val="0"/>
        </w:rPr>
        <w:t>message confirms</w:t>
      </w:r>
      <w:r w:rsidR="006B44A0">
        <w:rPr>
          <w:rStyle w:val="BookTitle"/>
          <w:b w:val="0"/>
          <w:bCs w:val="0"/>
          <w:i w:val="0"/>
          <w:iCs w:val="0"/>
          <w:spacing w:val="0"/>
        </w:rPr>
        <w:t xml:space="preserve"> that </w:t>
      </w:r>
      <w:r w:rsidR="00FE06E6">
        <w:rPr>
          <w:rStyle w:val="BookTitle"/>
          <w:b w:val="0"/>
          <w:bCs w:val="0"/>
          <w:i w:val="0"/>
          <w:iCs w:val="0"/>
          <w:spacing w:val="0"/>
        </w:rPr>
        <w:t>the donation</w:t>
      </w:r>
      <w:r w:rsidR="006B44A0">
        <w:rPr>
          <w:rStyle w:val="BookTitle"/>
          <w:b w:val="0"/>
          <w:bCs w:val="0"/>
          <w:i w:val="0"/>
          <w:iCs w:val="0"/>
          <w:spacing w:val="0"/>
        </w:rPr>
        <w:t xml:space="preserve"> was successful</w:t>
      </w:r>
    </w:p>
    <w:p w14:paraId="117C9987" w14:textId="77777777" w:rsidR="00334D09" w:rsidRDefault="0065516B" w:rsidP="000838D1">
      <w:pPr>
        <w:pStyle w:val="ListParagraph"/>
        <w:numPr>
          <w:ilvl w:val="1"/>
          <w:numId w:val="18"/>
        </w:numPr>
        <w:rPr>
          <w:rStyle w:val="BookTitle"/>
          <w:b w:val="0"/>
          <w:bCs w:val="0"/>
          <w:i w:val="0"/>
          <w:iCs w:val="0"/>
          <w:spacing w:val="0"/>
        </w:rPr>
      </w:pPr>
      <w:r w:rsidRPr="00334D09">
        <w:rPr>
          <w:rStyle w:val="BookTitle"/>
          <w:b w:val="0"/>
          <w:bCs w:val="0"/>
          <w:i w:val="0"/>
          <w:iCs w:val="0"/>
          <w:spacing w:val="0"/>
        </w:rPr>
        <w:t>A</w:t>
      </w:r>
      <w:r w:rsidR="000B4D14" w:rsidRPr="00334D09">
        <w:rPr>
          <w:rStyle w:val="BookTitle"/>
          <w:b w:val="0"/>
          <w:bCs w:val="0"/>
          <w:i w:val="0"/>
          <w:iCs w:val="0"/>
          <w:spacing w:val="0"/>
        </w:rPr>
        <w:t xml:space="preserve">n animation of the “Lend a hand” logo </w:t>
      </w:r>
      <w:r w:rsidR="00FE06E6" w:rsidRPr="00334D09">
        <w:rPr>
          <w:rStyle w:val="BookTitle"/>
          <w:b w:val="0"/>
          <w:bCs w:val="0"/>
          <w:i w:val="0"/>
          <w:iCs w:val="0"/>
          <w:spacing w:val="0"/>
        </w:rPr>
        <w:t>is displayed on the screen</w:t>
      </w:r>
    </w:p>
    <w:p w14:paraId="1EA781D2" w14:textId="1C0546DF" w:rsidR="00FE06E6" w:rsidRPr="00FE06E6" w:rsidRDefault="00FE06E6" w:rsidP="000838D1">
      <w:pPr>
        <w:pStyle w:val="ListParagraph"/>
        <w:numPr>
          <w:ilvl w:val="1"/>
          <w:numId w:val="18"/>
        </w:numPr>
      </w:pPr>
      <w:r w:rsidRPr="00FE06E6">
        <w:t>A dialog box appears, informing the user that a confirmation email has been sent to their address. It also displays the receiver’s email and confirms that they have been notified.</w:t>
      </w:r>
    </w:p>
    <w:p w14:paraId="1A76818D" w14:textId="77777777" w:rsidR="00FE06E6" w:rsidRPr="00FE06E6" w:rsidRDefault="00FE06E6" w:rsidP="00FE06E6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5EFDB29F" w14:textId="5F6C0CC1" w:rsidR="00AC58F7" w:rsidRDefault="00AC58F7" w:rsidP="001678CB">
      <w:pPr>
        <w:pStyle w:val="Heading3"/>
        <w:rPr>
          <w:rStyle w:val="BookTitle"/>
          <w:rFonts w:hint="eastAsia"/>
          <w:b/>
          <w:i/>
          <w:spacing w:val="0"/>
        </w:rPr>
      </w:pPr>
    </w:p>
    <w:p w14:paraId="25AA4D86" w14:textId="77777777" w:rsidR="00EB6A7E" w:rsidRDefault="00EB6A7E">
      <w:pPr>
        <w:rPr>
          <w:rFonts w:eastAsiaTheme="majorEastAsia" w:cstheme="majorBidi" w:hint="eastAsia"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0BE6F05B" w14:textId="6B2831F8" w:rsidR="00D762E4" w:rsidRPr="0049256D" w:rsidRDefault="00D762E4" w:rsidP="00D34A1F">
      <w:pPr>
        <w:pStyle w:val="Heading2"/>
        <w:rPr>
          <w:rFonts w:asciiTheme="minorHAnsi" w:hAnsiTheme="minorHAnsi" w:hint="eastAsia"/>
          <w:b/>
          <w:color w:val="auto"/>
          <w:sz w:val="28"/>
          <w:szCs w:val="28"/>
          <w:u w:val="single"/>
        </w:rPr>
      </w:pPr>
      <w:bookmarkStart w:id="13" w:name="_Toc199398298"/>
      <w:r w:rsidRPr="0049256D">
        <w:rPr>
          <w:rFonts w:asciiTheme="minorHAnsi" w:hAnsiTheme="minorHAnsi"/>
          <w:b/>
          <w:color w:val="auto"/>
          <w:sz w:val="28"/>
          <w:szCs w:val="28"/>
          <w:u w:val="single"/>
        </w:rPr>
        <w:lastRenderedPageBreak/>
        <w:t>Business Rules</w:t>
      </w:r>
      <w:bookmarkEnd w:id="13"/>
    </w:p>
    <w:p w14:paraId="6F9CAA7D" w14:textId="727A4FB8" w:rsidR="00D762E4" w:rsidRPr="00BC2DCC" w:rsidRDefault="00D762E4" w:rsidP="00D762E4">
      <w:pPr>
        <w:pStyle w:val="ListParagraph"/>
        <w:numPr>
          <w:ilvl w:val="0"/>
          <w:numId w:val="8"/>
        </w:numPr>
      </w:pPr>
      <w:r w:rsidRPr="00D762E4">
        <w:t>Each user must have a unique email address</w:t>
      </w:r>
    </w:p>
    <w:p w14:paraId="1D88F114" w14:textId="113CF34E" w:rsidR="00D762E4" w:rsidRDefault="00D762E4" w:rsidP="00D762E4">
      <w:pPr>
        <w:pStyle w:val="ListParagraph"/>
        <w:numPr>
          <w:ilvl w:val="0"/>
          <w:numId w:val="8"/>
        </w:numPr>
      </w:pPr>
      <w:r w:rsidRPr="00D762E4">
        <w:t>A user must be at least 18 years old to register</w:t>
      </w:r>
    </w:p>
    <w:p w14:paraId="62B31055" w14:textId="095B27DF" w:rsidR="002A7502" w:rsidRPr="00BC2DCC" w:rsidRDefault="002A7502" w:rsidP="00D762E4">
      <w:pPr>
        <w:pStyle w:val="ListParagraph"/>
        <w:numPr>
          <w:ilvl w:val="0"/>
          <w:numId w:val="8"/>
        </w:numPr>
      </w:pPr>
      <w:r>
        <w:t>A user’s date of birth must be in the past</w:t>
      </w:r>
    </w:p>
    <w:p w14:paraId="661B8952" w14:textId="55566DC3" w:rsidR="00D762E4" w:rsidRPr="00BC2DCC" w:rsidRDefault="00D762E4" w:rsidP="00D762E4">
      <w:pPr>
        <w:pStyle w:val="ListParagraph"/>
        <w:numPr>
          <w:ilvl w:val="0"/>
          <w:numId w:val="8"/>
        </w:numPr>
      </w:pPr>
      <w:r w:rsidRPr="00BC2DCC">
        <w:t>A user</w:t>
      </w:r>
      <w:r w:rsidR="00760E62">
        <w:t>’s</w:t>
      </w:r>
      <w:r w:rsidRPr="00BC2DCC">
        <w:t xml:space="preserve"> password must be at least </w:t>
      </w:r>
      <w:r w:rsidR="00B3603F">
        <w:t>8</w:t>
      </w:r>
      <w:r w:rsidRPr="00BC2DCC">
        <w:t xml:space="preserve"> characters, with</w:t>
      </w:r>
      <w:r w:rsidR="00760E62">
        <w:t xml:space="preserve"> at least</w:t>
      </w:r>
      <w:r w:rsidRPr="00BC2DCC">
        <w:t xml:space="preserve"> one uppercase letter, lowercase letter and </w:t>
      </w:r>
      <w:r w:rsidR="00760E62">
        <w:t>one s</w:t>
      </w:r>
      <w:r w:rsidR="00230DD9">
        <w:t>pecial character</w:t>
      </w:r>
    </w:p>
    <w:p w14:paraId="221D780D" w14:textId="3191BC00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D762E4">
        <w:t>Passwords must be stored securely (hashed)</w:t>
      </w:r>
    </w:p>
    <w:p w14:paraId="3C19F9FF" w14:textId="77777777" w:rsidR="00406DDC" w:rsidRDefault="00966030" w:rsidP="00D762E4">
      <w:pPr>
        <w:pStyle w:val="ListParagraph"/>
        <w:numPr>
          <w:ilvl w:val="0"/>
          <w:numId w:val="8"/>
        </w:numPr>
      </w:pPr>
      <w:r w:rsidRPr="00BC2DCC">
        <w:t xml:space="preserve">A user that has donated an item will appear on the Donor Wall. </w:t>
      </w:r>
    </w:p>
    <w:p w14:paraId="4E5C7E33" w14:textId="6AE06A92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BC2DCC">
        <w:t>The Donor Wall will appear in order of amount donated</w:t>
      </w:r>
      <w:r w:rsidR="006026A6">
        <w:t xml:space="preserve"> (from most to least)</w:t>
      </w:r>
    </w:p>
    <w:p w14:paraId="1F7B11ED" w14:textId="0F7E8E2F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D762E4">
        <w:t>A donor must appear on the Donor Wall after their first donation.</w:t>
      </w:r>
    </w:p>
    <w:p w14:paraId="337CD80D" w14:textId="1908D023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BC2DCC">
        <w:t>All users must be able to view the Donor Wall</w:t>
      </w:r>
    </w:p>
    <w:p w14:paraId="56253A94" w14:textId="77777777" w:rsidR="00D310A6" w:rsidRDefault="00966030" w:rsidP="00D762E4">
      <w:pPr>
        <w:pStyle w:val="ListParagraph"/>
        <w:numPr>
          <w:ilvl w:val="0"/>
          <w:numId w:val="8"/>
        </w:numPr>
      </w:pPr>
      <w:r w:rsidRPr="00BC2DCC">
        <w:t xml:space="preserve">A user will be able to add a biography about themselves which the donor can view before deciding who to donate to. </w:t>
      </w:r>
    </w:p>
    <w:p w14:paraId="0421DDF7" w14:textId="51AAB1DD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BC2DCC">
        <w:t>Th</w:t>
      </w:r>
      <w:r w:rsidR="00D310A6">
        <w:t>e user’s</w:t>
      </w:r>
      <w:r w:rsidRPr="00BC2DCC">
        <w:t xml:space="preserve"> biography is not required.</w:t>
      </w:r>
    </w:p>
    <w:p w14:paraId="6AB67B3A" w14:textId="77777777" w:rsidR="00085B5F" w:rsidRDefault="00966030" w:rsidP="00D762E4">
      <w:pPr>
        <w:pStyle w:val="ListParagraph"/>
        <w:numPr>
          <w:ilvl w:val="0"/>
          <w:numId w:val="8"/>
        </w:numPr>
      </w:pPr>
      <w:r w:rsidRPr="00D762E4">
        <w:t>Users can only edit their</w:t>
      </w:r>
      <w:r w:rsidR="008806FB">
        <w:t xml:space="preserve"> own</w:t>
      </w:r>
      <w:r w:rsidRPr="00D762E4">
        <w:t xml:space="preserve"> profile information</w:t>
      </w:r>
    </w:p>
    <w:p w14:paraId="5B8A29EB" w14:textId="4A311384" w:rsidR="00966030" w:rsidRPr="00BC2DCC" w:rsidRDefault="00085B5F" w:rsidP="00D762E4">
      <w:pPr>
        <w:pStyle w:val="ListParagraph"/>
        <w:numPr>
          <w:ilvl w:val="0"/>
          <w:numId w:val="8"/>
        </w:numPr>
      </w:pPr>
      <w:r>
        <w:t>The user cannot edit</w:t>
      </w:r>
      <w:r w:rsidR="00966030" w:rsidRPr="00D762E4">
        <w:t xml:space="preserve"> their email address.</w:t>
      </w:r>
    </w:p>
    <w:p w14:paraId="3342D267" w14:textId="599A1FC0" w:rsidR="00966030" w:rsidRPr="00BC2DCC" w:rsidRDefault="00966030" w:rsidP="00D762E4">
      <w:pPr>
        <w:pStyle w:val="ListParagraph"/>
        <w:numPr>
          <w:ilvl w:val="0"/>
          <w:numId w:val="8"/>
        </w:numPr>
      </w:pPr>
      <w:r w:rsidRPr="00BC2DCC">
        <w:t xml:space="preserve">Users will only be able to receive or donate </w:t>
      </w:r>
      <w:r w:rsidR="000235F2">
        <w:t xml:space="preserve">items </w:t>
      </w:r>
      <w:r w:rsidRPr="00BC2DCC">
        <w:t>from a predefined list.</w:t>
      </w:r>
    </w:p>
    <w:p w14:paraId="2D9AC181" w14:textId="434FC086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BC2DCC">
        <w:t>The predefined list of items 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6"/>
        <w:gridCol w:w="2614"/>
        <w:gridCol w:w="2614"/>
        <w:gridCol w:w="2614"/>
      </w:tblGrid>
      <w:tr w:rsidR="00F40F7A" w:rsidRPr="00F40F7A" w14:paraId="148A2029" w14:textId="77777777" w:rsidTr="00A90B36">
        <w:trPr>
          <w:jc w:val="center"/>
        </w:trPr>
        <w:tc>
          <w:tcPr>
            <w:tcW w:w="1626" w:type="dxa"/>
          </w:tcPr>
          <w:p w14:paraId="634679D9" w14:textId="77777777" w:rsidR="00F40F7A" w:rsidRPr="00F40F7A" w:rsidRDefault="00F40F7A" w:rsidP="00F40F7A">
            <w:r w:rsidRPr="00F40F7A">
              <w:t xml:space="preserve">Tinned Tuna </w:t>
            </w:r>
          </w:p>
        </w:tc>
        <w:tc>
          <w:tcPr>
            <w:tcW w:w="2614" w:type="dxa"/>
          </w:tcPr>
          <w:p w14:paraId="21BD5A58" w14:textId="08464E9E" w:rsidR="00F40F7A" w:rsidRPr="00F40F7A" w:rsidRDefault="00F40F7A" w:rsidP="00F40F7A">
            <w:r w:rsidRPr="00F40F7A">
              <w:t xml:space="preserve">Rice </w:t>
            </w:r>
          </w:p>
        </w:tc>
        <w:tc>
          <w:tcPr>
            <w:tcW w:w="2614" w:type="dxa"/>
          </w:tcPr>
          <w:p w14:paraId="783F93A5" w14:textId="77777777" w:rsidR="00F40F7A" w:rsidRPr="00F40F7A" w:rsidRDefault="00F40F7A" w:rsidP="00F40F7A">
            <w:r w:rsidRPr="00F40F7A">
              <w:t>Maize Meal</w:t>
            </w:r>
          </w:p>
        </w:tc>
        <w:tc>
          <w:tcPr>
            <w:tcW w:w="2614" w:type="dxa"/>
          </w:tcPr>
          <w:p w14:paraId="3A100B31" w14:textId="77777777" w:rsidR="00F40F7A" w:rsidRPr="00F40F7A" w:rsidRDefault="00F40F7A" w:rsidP="00F40F7A">
            <w:r w:rsidRPr="00F40F7A">
              <w:t>Peanut butter</w:t>
            </w:r>
          </w:p>
        </w:tc>
      </w:tr>
      <w:tr w:rsidR="00F40F7A" w:rsidRPr="00F40F7A" w14:paraId="5899ED6A" w14:textId="77777777" w:rsidTr="00A90B36">
        <w:trPr>
          <w:jc w:val="center"/>
        </w:trPr>
        <w:tc>
          <w:tcPr>
            <w:tcW w:w="1626" w:type="dxa"/>
          </w:tcPr>
          <w:p w14:paraId="120071B4" w14:textId="77777777" w:rsidR="00F40F7A" w:rsidRPr="00F40F7A" w:rsidRDefault="00F40F7A" w:rsidP="00F40F7A">
            <w:r w:rsidRPr="00F40F7A">
              <w:t xml:space="preserve">Bread </w:t>
            </w:r>
          </w:p>
        </w:tc>
        <w:tc>
          <w:tcPr>
            <w:tcW w:w="2614" w:type="dxa"/>
          </w:tcPr>
          <w:p w14:paraId="3616D1B2" w14:textId="77777777" w:rsidR="00F40F7A" w:rsidRPr="00F40F7A" w:rsidRDefault="00F40F7A" w:rsidP="00F40F7A">
            <w:r w:rsidRPr="00F40F7A">
              <w:t xml:space="preserve">Eggs </w:t>
            </w:r>
          </w:p>
        </w:tc>
        <w:tc>
          <w:tcPr>
            <w:tcW w:w="2614" w:type="dxa"/>
          </w:tcPr>
          <w:p w14:paraId="24776232" w14:textId="77777777" w:rsidR="00F40F7A" w:rsidRPr="00F40F7A" w:rsidRDefault="00F40F7A" w:rsidP="00F40F7A">
            <w:r w:rsidRPr="00F40F7A">
              <w:t xml:space="preserve">Toilet Paper </w:t>
            </w:r>
          </w:p>
        </w:tc>
        <w:tc>
          <w:tcPr>
            <w:tcW w:w="2614" w:type="dxa"/>
          </w:tcPr>
          <w:p w14:paraId="12FEEB6A" w14:textId="77777777" w:rsidR="00F40F7A" w:rsidRPr="00F40F7A" w:rsidRDefault="00F40F7A" w:rsidP="00F40F7A">
            <w:r w:rsidRPr="00F40F7A">
              <w:t>Soap</w:t>
            </w:r>
          </w:p>
        </w:tc>
      </w:tr>
      <w:tr w:rsidR="00F40F7A" w:rsidRPr="00F40F7A" w14:paraId="62BC6CC0" w14:textId="77777777" w:rsidTr="00A90B36">
        <w:trPr>
          <w:jc w:val="center"/>
        </w:trPr>
        <w:tc>
          <w:tcPr>
            <w:tcW w:w="1626" w:type="dxa"/>
          </w:tcPr>
          <w:p w14:paraId="2435E648" w14:textId="77777777" w:rsidR="00F40F7A" w:rsidRPr="00F40F7A" w:rsidRDefault="00F40F7A" w:rsidP="00F40F7A">
            <w:r w:rsidRPr="00F40F7A">
              <w:t xml:space="preserve">Sanitary Pads </w:t>
            </w:r>
          </w:p>
        </w:tc>
        <w:tc>
          <w:tcPr>
            <w:tcW w:w="2614" w:type="dxa"/>
          </w:tcPr>
          <w:p w14:paraId="42D02BC7" w14:textId="77777777" w:rsidR="00F40F7A" w:rsidRPr="00F40F7A" w:rsidRDefault="00F40F7A" w:rsidP="00F40F7A">
            <w:r w:rsidRPr="00F40F7A">
              <w:t xml:space="preserve">Baby Formula </w:t>
            </w:r>
          </w:p>
        </w:tc>
        <w:tc>
          <w:tcPr>
            <w:tcW w:w="2614" w:type="dxa"/>
          </w:tcPr>
          <w:p w14:paraId="472C400B" w14:textId="77777777" w:rsidR="00F40F7A" w:rsidRPr="00F40F7A" w:rsidRDefault="00F40F7A" w:rsidP="00F40F7A">
            <w:r w:rsidRPr="00F40F7A">
              <w:t>Nappies</w:t>
            </w:r>
          </w:p>
        </w:tc>
        <w:tc>
          <w:tcPr>
            <w:tcW w:w="2614" w:type="dxa"/>
          </w:tcPr>
          <w:p w14:paraId="07A1BC2B" w14:textId="77777777" w:rsidR="00F40F7A" w:rsidRPr="00F40F7A" w:rsidRDefault="00F40F7A" w:rsidP="00F40F7A">
            <w:r w:rsidRPr="00F40F7A">
              <w:t xml:space="preserve">Blanket </w:t>
            </w:r>
          </w:p>
        </w:tc>
      </w:tr>
      <w:tr w:rsidR="00F40F7A" w:rsidRPr="00F40F7A" w14:paraId="67F84677" w14:textId="77777777" w:rsidTr="00A90B36">
        <w:trPr>
          <w:jc w:val="center"/>
        </w:trPr>
        <w:tc>
          <w:tcPr>
            <w:tcW w:w="1626" w:type="dxa"/>
          </w:tcPr>
          <w:p w14:paraId="71A4E541" w14:textId="77777777" w:rsidR="00F40F7A" w:rsidRPr="00F40F7A" w:rsidRDefault="00F40F7A" w:rsidP="00F40F7A">
            <w:r w:rsidRPr="00F40F7A">
              <w:t>Pens</w:t>
            </w:r>
          </w:p>
        </w:tc>
        <w:tc>
          <w:tcPr>
            <w:tcW w:w="2614" w:type="dxa"/>
          </w:tcPr>
          <w:p w14:paraId="5DFBD0D8" w14:textId="77777777" w:rsidR="00F40F7A" w:rsidRPr="00F40F7A" w:rsidRDefault="00F40F7A" w:rsidP="00F40F7A">
            <w:r w:rsidRPr="00F40F7A">
              <w:t>Pencil</w:t>
            </w:r>
          </w:p>
        </w:tc>
        <w:tc>
          <w:tcPr>
            <w:tcW w:w="2614" w:type="dxa"/>
          </w:tcPr>
          <w:p w14:paraId="2087CD68" w14:textId="77777777" w:rsidR="00F40F7A" w:rsidRPr="00F40F7A" w:rsidRDefault="00F40F7A" w:rsidP="00F40F7A">
            <w:r w:rsidRPr="00F40F7A">
              <w:t>Eraser</w:t>
            </w:r>
          </w:p>
        </w:tc>
        <w:tc>
          <w:tcPr>
            <w:tcW w:w="2614" w:type="dxa"/>
          </w:tcPr>
          <w:p w14:paraId="14DFC794" w14:textId="77777777" w:rsidR="00F40F7A" w:rsidRPr="00F40F7A" w:rsidRDefault="00F40F7A" w:rsidP="00F40F7A">
            <w:r w:rsidRPr="00F40F7A">
              <w:t>Ruler</w:t>
            </w:r>
          </w:p>
        </w:tc>
      </w:tr>
    </w:tbl>
    <w:p w14:paraId="55D9DE31" w14:textId="3EDC4981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D762E4">
        <w:t>A user can request multiple items</w:t>
      </w:r>
    </w:p>
    <w:p w14:paraId="261DF3FE" w14:textId="66263156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D762E4">
        <w:t>An item can be requested by multiple users</w:t>
      </w:r>
    </w:p>
    <w:p w14:paraId="36BE182D" w14:textId="06FEC0FF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BC2DCC">
        <w:t>A user can donate multiple items</w:t>
      </w:r>
    </w:p>
    <w:p w14:paraId="44ABD10E" w14:textId="0E7FED44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D762E4">
        <w:t>An item can be donated by multiple users</w:t>
      </w:r>
    </w:p>
    <w:p w14:paraId="291FD2D9" w14:textId="44E89557" w:rsidR="00966030" w:rsidRPr="00BC2DCC" w:rsidRDefault="00966030" w:rsidP="00966030">
      <w:pPr>
        <w:pStyle w:val="ListParagraph"/>
        <w:numPr>
          <w:ilvl w:val="0"/>
          <w:numId w:val="8"/>
        </w:numPr>
      </w:pPr>
      <w:r w:rsidRPr="00D762E4">
        <w:t>A donation must reduce the donor’s available quantity and the receiver's needed quantity.</w:t>
      </w:r>
    </w:p>
    <w:p w14:paraId="6C4CE7B9" w14:textId="447CE2DB" w:rsidR="00966030" w:rsidRDefault="00966030" w:rsidP="00966030">
      <w:pPr>
        <w:pStyle w:val="ListParagraph"/>
        <w:numPr>
          <w:ilvl w:val="0"/>
          <w:numId w:val="8"/>
        </w:numPr>
      </w:pPr>
      <w:r w:rsidRPr="00D762E4">
        <w:t>A donation must link a donor user, a receiver user, and an item.</w:t>
      </w:r>
    </w:p>
    <w:p w14:paraId="59CF7AFC" w14:textId="2062F221" w:rsidR="00DD0349" w:rsidRDefault="00DD0349" w:rsidP="00966030">
      <w:pPr>
        <w:pStyle w:val="ListParagraph"/>
        <w:numPr>
          <w:ilvl w:val="0"/>
          <w:numId w:val="8"/>
        </w:numPr>
      </w:pPr>
      <w:r>
        <w:t xml:space="preserve">Each donation contains 1 </w:t>
      </w:r>
      <w:r w:rsidR="00934806">
        <w:t>user (the donor) donating to 1 user (the receiver)</w:t>
      </w:r>
    </w:p>
    <w:p w14:paraId="1C813ECE" w14:textId="6DAE6432" w:rsidR="00934806" w:rsidRPr="00BC2DCC" w:rsidRDefault="00934806" w:rsidP="00966030">
      <w:pPr>
        <w:pStyle w:val="ListParagraph"/>
        <w:numPr>
          <w:ilvl w:val="0"/>
          <w:numId w:val="8"/>
        </w:numPr>
      </w:pPr>
      <w:r>
        <w:t>If a donor donates the same item</w:t>
      </w:r>
      <w:r w:rsidR="002F3D6B">
        <w:t xml:space="preserve"> </w:t>
      </w:r>
      <w:r w:rsidR="00DD78ED">
        <w:t>category</w:t>
      </w:r>
      <w:r>
        <w:t xml:space="preserve"> to more than 1 person, it is considered more than 1 donation</w:t>
      </w:r>
      <w:r w:rsidR="002F3D6B">
        <w:t xml:space="preserve"> (</w:t>
      </w:r>
      <w:r w:rsidR="00DD78ED">
        <w:t xml:space="preserve"> Ie, If User1 wants </w:t>
      </w:r>
      <w:r w:rsidR="00572FA8">
        <w:t xml:space="preserve">to donate </w:t>
      </w:r>
      <w:r w:rsidR="00BA0F6E">
        <w:t xml:space="preserve">7 cans of tuna and they donate 5 </w:t>
      </w:r>
      <w:r w:rsidR="00B36062">
        <w:t>to User2 and 2 to User3</w:t>
      </w:r>
      <w:r w:rsidR="00572FA8">
        <w:t>, it is considered 2 separate donations from User1 in the database)</w:t>
      </w:r>
    </w:p>
    <w:p w14:paraId="61777D33" w14:textId="22CE72F9" w:rsidR="00AD0337" w:rsidRDefault="00AD0337" w:rsidP="00966030">
      <w:pPr>
        <w:pStyle w:val="ListParagraph"/>
        <w:numPr>
          <w:ilvl w:val="0"/>
          <w:numId w:val="8"/>
        </w:numPr>
        <w:rPr>
          <w:color w:val="FF0000"/>
        </w:rPr>
      </w:pPr>
      <w:r w:rsidRPr="00D762E4">
        <w:t>If the needed quantity reaches 0, the request is considered fulfilled</w:t>
      </w:r>
      <w:r w:rsidR="0047389E">
        <w:t xml:space="preserve"> and updated in the REQUEST table</w:t>
      </w:r>
    </w:p>
    <w:p w14:paraId="6D0F7D44" w14:textId="3D45D1B7" w:rsidR="004666F3" w:rsidRPr="0047389E" w:rsidRDefault="00EF0B25" w:rsidP="00966030">
      <w:pPr>
        <w:pStyle w:val="ListParagraph"/>
        <w:numPr>
          <w:ilvl w:val="0"/>
          <w:numId w:val="8"/>
        </w:numPr>
        <w:rPr>
          <w:color w:val="FF0000"/>
        </w:rPr>
      </w:pPr>
      <w:r>
        <w:t xml:space="preserve">The </w:t>
      </w:r>
      <w:r w:rsidR="006E58C1">
        <w:t>user will be able to run the app in dark mode or light mode</w:t>
      </w:r>
      <w:r w:rsidR="00DD3910">
        <w:t xml:space="preserve"> depending on your system settings</w:t>
      </w:r>
    </w:p>
    <w:p w14:paraId="38BB3135" w14:textId="0DEFACA8" w:rsidR="0047389E" w:rsidRPr="002F6911" w:rsidRDefault="002F6911" w:rsidP="00966030">
      <w:pPr>
        <w:pStyle w:val="ListParagraph"/>
        <w:numPr>
          <w:ilvl w:val="0"/>
          <w:numId w:val="8"/>
        </w:numPr>
        <w:rPr>
          <w:color w:val="FF0000"/>
        </w:rPr>
      </w:pPr>
      <w:r>
        <w:t>A user will be able to update their password</w:t>
      </w:r>
    </w:p>
    <w:p w14:paraId="4F7A8B52" w14:textId="3978908C" w:rsidR="002F6911" w:rsidRPr="001C06A7" w:rsidRDefault="002F6911" w:rsidP="00966030">
      <w:pPr>
        <w:pStyle w:val="ListParagraph"/>
        <w:numPr>
          <w:ilvl w:val="0"/>
          <w:numId w:val="8"/>
        </w:numPr>
        <w:rPr>
          <w:color w:val="FF0000"/>
        </w:rPr>
      </w:pPr>
      <w:r>
        <w:t>A user will o</w:t>
      </w:r>
      <w:r w:rsidR="004469AE">
        <w:t>nly be able to update their password once they have validated their email address with an OTP</w:t>
      </w:r>
    </w:p>
    <w:p w14:paraId="7B4F8118" w14:textId="51460725" w:rsidR="00A86D9E" w:rsidRPr="00A86D9E" w:rsidRDefault="007B0717" w:rsidP="00A86D9E">
      <w:pPr>
        <w:pStyle w:val="ListParagraph"/>
        <w:numPr>
          <w:ilvl w:val="0"/>
          <w:numId w:val="8"/>
        </w:numPr>
        <w:rPr>
          <w:color w:val="FF0000"/>
        </w:rPr>
      </w:pPr>
      <w:r>
        <w:t>Each OTP i</w:t>
      </w:r>
      <w:r w:rsidR="00A86D9E">
        <w:t>s only valid for 15 minutes</w:t>
      </w:r>
    </w:p>
    <w:p w14:paraId="4BD9A3F9" w14:textId="40EDAA34" w:rsidR="006D1E11" w:rsidRPr="004F6178" w:rsidRDefault="004F6178" w:rsidP="00A86D9E">
      <w:pPr>
        <w:pStyle w:val="ListParagraph"/>
        <w:numPr>
          <w:ilvl w:val="0"/>
          <w:numId w:val="8"/>
        </w:numPr>
        <w:rPr>
          <w:color w:val="FF0000"/>
        </w:rPr>
      </w:pPr>
      <w:r>
        <w:t>The donor will be shown a Dialog box, as well as sent a confirmation email to confirm the donation</w:t>
      </w:r>
    </w:p>
    <w:p w14:paraId="4AAF5380" w14:textId="4BA03F8A" w:rsidR="004F6178" w:rsidRPr="004F6178" w:rsidRDefault="004F6178" w:rsidP="00A86D9E">
      <w:pPr>
        <w:pStyle w:val="ListParagraph"/>
        <w:numPr>
          <w:ilvl w:val="0"/>
          <w:numId w:val="8"/>
        </w:numPr>
        <w:rPr>
          <w:color w:val="FF0000"/>
        </w:rPr>
      </w:pPr>
      <w:r>
        <w:t>The dialog box will have the receiver’s email address on it</w:t>
      </w:r>
    </w:p>
    <w:p w14:paraId="236AC55A" w14:textId="608D638E" w:rsidR="004F6178" w:rsidRPr="00A86D9E" w:rsidRDefault="004F6178" w:rsidP="00A86D9E">
      <w:pPr>
        <w:pStyle w:val="ListParagraph"/>
        <w:numPr>
          <w:ilvl w:val="0"/>
          <w:numId w:val="8"/>
        </w:numPr>
        <w:rPr>
          <w:color w:val="FF0000"/>
        </w:rPr>
      </w:pPr>
      <w:r>
        <w:t>If a donation has been made to the</w:t>
      </w:r>
      <w:r w:rsidR="00F114AD">
        <w:t>m</w:t>
      </w:r>
      <w:r>
        <w:t xml:space="preserve">, the receiver will </w:t>
      </w:r>
      <w:r w:rsidR="006110CF">
        <w:t>be sent a notification email</w:t>
      </w:r>
    </w:p>
    <w:p w14:paraId="7CF1C578" w14:textId="77777777" w:rsidR="001A3727" w:rsidRDefault="001A3727">
      <w:pPr>
        <w:rPr>
          <w:rFonts w:eastAsiaTheme="majorEastAsia" w:cstheme="majorBidi" w:hint="eastAsia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4E9D35D7" w14:textId="63C75BF0" w:rsidR="00D762E4" w:rsidRPr="001A3727" w:rsidRDefault="00C74F42" w:rsidP="00D34A1F">
      <w:pPr>
        <w:pStyle w:val="Heading2"/>
        <w:rPr>
          <w:rFonts w:asciiTheme="minorHAnsi" w:hAnsiTheme="minorHAnsi" w:hint="eastAsia"/>
          <w:b/>
          <w:color w:val="auto"/>
          <w:sz w:val="28"/>
          <w:szCs w:val="28"/>
          <w:u w:val="single"/>
        </w:rPr>
      </w:pPr>
      <w:bookmarkStart w:id="14" w:name="_Toc199398299"/>
      <w:r w:rsidRPr="001A3727">
        <w:rPr>
          <w:rFonts w:asciiTheme="minorHAnsi" w:hAnsiTheme="minorHAnsi"/>
          <w:b/>
          <w:color w:val="auto"/>
          <w:sz w:val="28"/>
          <w:szCs w:val="28"/>
          <w:u w:val="single"/>
        </w:rPr>
        <w:lastRenderedPageBreak/>
        <w:t>Development of initial ERD</w:t>
      </w:r>
      <w:bookmarkEnd w:id="14"/>
    </w:p>
    <w:p w14:paraId="26D9F353" w14:textId="283A6223" w:rsidR="00C74F42" w:rsidRPr="00BC2DCC" w:rsidRDefault="00C74F42" w:rsidP="00D762E4">
      <w:r w:rsidRPr="00BC2DCC">
        <w:t xml:space="preserve">The organisation depicted in the ERD has </w:t>
      </w:r>
      <w:r w:rsidR="00D5178C">
        <w:t>5</w:t>
      </w:r>
      <w:r w:rsidRPr="00BC2DCC">
        <w:t xml:space="preserve"> entities</w:t>
      </w:r>
    </w:p>
    <w:p w14:paraId="2FBAFDB1" w14:textId="3295761A" w:rsidR="00C74F42" w:rsidRPr="00BC2DCC" w:rsidRDefault="00C74F42" w:rsidP="00C74F42">
      <w:pPr>
        <w:pStyle w:val="ListParagraph"/>
        <w:numPr>
          <w:ilvl w:val="0"/>
          <w:numId w:val="9"/>
        </w:numPr>
      </w:pPr>
      <w:r w:rsidRPr="00BC2DCC">
        <w:t>USER</w:t>
      </w:r>
      <w:r w:rsidR="00D940E7">
        <w:t>S</w:t>
      </w:r>
      <w:r w:rsidRPr="00BC2DCC">
        <w:t xml:space="preserve"> – information about each user</w:t>
      </w:r>
    </w:p>
    <w:p w14:paraId="46E6B678" w14:textId="5C2FE12F" w:rsidR="000A7102" w:rsidRPr="00BC2DCC" w:rsidRDefault="000A7102" w:rsidP="000A7102">
      <w:pPr>
        <w:pStyle w:val="ListParagraph"/>
        <w:numPr>
          <w:ilvl w:val="0"/>
          <w:numId w:val="9"/>
        </w:numPr>
      </w:pPr>
      <w:r w:rsidRPr="00BC2DCC">
        <w:t>ITEM- information about each item that can be donated</w:t>
      </w:r>
    </w:p>
    <w:p w14:paraId="037EF42B" w14:textId="52C049EA" w:rsidR="00C74F42" w:rsidRPr="00BC2DCC" w:rsidRDefault="00C74F42" w:rsidP="00C74F42">
      <w:pPr>
        <w:pStyle w:val="ListParagraph"/>
        <w:numPr>
          <w:ilvl w:val="0"/>
          <w:numId w:val="9"/>
        </w:numPr>
      </w:pPr>
      <w:r w:rsidRPr="00BC2DCC">
        <w:t>REQUEST- information about the request for items a user makes</w:t>
      </w:r>
    </w:p>
    <w:p w14:paraId="66CFFA0A" w14:textId="4B54C99F" w:rsidR="00C74F42" w:rsidRDefault="00C74F42" w:rsidP="00C74F42">
      <w:pPr>
        <w:pStyle w:val="ListParagraph"/>
        <w:numPr>
          <w:ilvl w:val="0"/>
          <w:numId w:val="9"/>
        </w:numPr>
      </w:pPr>
      <w:r w:rsidRPr="00BC2DCC">
        <w:t>DONATION- information about a donation that takes place</w:t>
      </w:r>
    </w:p>
    <w:p w14:paraId="7FDB8E1E" w14:textId="1B1A3F04" w:rsidR="00EB57B2" w:rsidRPr="00BC2DCC" w:rsidRDefault="00EB57B2" w:rsidP="00C74F42">
      <w:pPr>
        <w:pStyle w:val="ListParagraph"/>
        <w:numPr>
          <w:ilvl w:val="0"/>
          <w:numId w:val="9"/>
        </w:numPr>
      </w:pPr>
      <w:r>
        <w:t xml:space="preserve">PASSWORD_RESETS- used to store </w:t>
      </w:r>
      <w:proofErr w:type="spellStart"/>
      <w:r>
        <w:t>user_id</w:t>
      </w:r>
      <w:proofErr w:type="spellEnd"/>
      <w:r>
        <w:t xml:space="preserve"> and corresponding OTP details for resetting passwords</w:t>
      </w:r>
    </w:p>
    <w:p w14:paraId="53F54472" w14:textId="77777777" w:rsidR="00A204C3" w:rsidRDefault="00C74F42" w:rsidP="00C74F42">
      <w:r w:rsidRPr="00BC2DCC">
        <w:t>Each entity has the following</w:t>
      </w:r>
      <w:r w:rsidR="00A204C3">
        <w:t>:</w:t>
      </w:r>
    </w:p>
    <w:p w14:paraId="37498B47" w14:textId="59FC7481" w:rsidR="00C74F42" w:rsidRPr="00A204C3" w:rsidRDefault="00A204C3" w:rsidP="00A204C3">
      <w:pPr>
        <w:ind w:firstLine="360"/>
        <w:rPr>
          <w:u w:val="single"/>
        </w:rPr>
      </w:pPr>
      <w:r w:rsidRPr="00A204C3">
        <w:rPr>
          <w:bCs/>
          <w:u w:val="single"/>
        </w:rPr>
        <w:t>Attributes</w:t>
      </w:r>
      <w:r w:rsidR="00C74F42" w:rsidRPr="00A204C3">
        <w:rPr>
          <w:u w:val="single"/>
        </w:rPr>
        <w:t>:</w:t>
      </w:r>
    </w:p>
    <w:p w14:paraId="51FA5CC6" w14:textId="2AE09C9D" w:rsidR="00C74F42" w:rsidRPr="00BC2DCC" w:rsidRDefault="00C74F42" w:rsidP="00A204C3">
      <w:pPr>
        <w:pStyle w:val="ListParagraph"/>
        <w:numPr>
          <w:ilvl w:val="0"/>
          <w:numId w:val="10"/>
        </w:numPr>
        <w:ind w:left="1080"/>
      </w:pPr>
      <w:r w:rsidRPr="00BC2DCC">
        <w:t>USER</w:t>
      </w:r>
      <w:r w:rsidR="00D940E7">
        <w:t>S</w:t>
      </w:r>
    </w:p>
    <w:p w14:paraId="55D0FC02" w14:textId="77777777" w:rsidR="00C74F42" w:rsidRPr="00BC2DCC" w:rsidRDefault="00C74F4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user_id</w:t>
      </w:r>
      <w:proofErr w:type="spellEnd"/>
      <w:r w:rsidRPr="00BC2DCC">
        <w:t xml:space="preserve"> (primary key)</w:t>
      </w:r>
    </w:p>
    <w:p w14:paraId="4D60C479" w14:textId="77777777" w:rsidR="00C74F42" w:rsidRPr="00BC2DCC" w:rsidRDefault="00C74F4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user_fname</w:t>
      </w:r>
      <w:proofErr w:type="spellEnd"/>
    </w:p>
    <w:p w14:paraId="145E3771" w14:textId="77777777" w:rsidR="00C74F42" w:rsidRPr="00BC2DCC" w:rsidRDefault="00C74F4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user_lname</w:t>
      </w:r>
      <w:proofErr w:type="spellEnd"/>
    </w:p>
    <w:p w14:paraId="7D81A996" w14:textId="77777777" w:rsidR="00C74F42" w:rsidRPr="00BC2DCC" w:rsidRDefault="00C74F4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user_dob</w:t>
      </w:r>
      <w:proofErr w:type="spellEnd"/>
    </w:p>
    <w:p w14:paraId="7253E0E4" w14:textId="77777777" w:rsidR="00C74F42" w:rsidRPr="00BC2DCC" w:rsidRDefault="00C74F4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user_email</w:t>
      </w:r>
      <w:proofErr w:type="spellEnd"/>
      <w:r w:rsidRPr="00BC2DCC">
        <w:t xml:space="preserve"> (Unique)</w:t>
      </w:r>
    </w:p>
    <w:p w14:paraId="16E77F58" w14:textId="77777777" w:rsidR="00C74F42" w:rsidRPr="00BC2DCC" w:rsidRDefault="00C74F4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user_password</w:t>
      </w:r>
      <w:proofErr w:type="spellEnd"/>
      <w:r w:rsidRPr="00BC2DCC">
        <w:t xml:space="preserve"> (hashed)</w:t>
      </w:r>
    </w:p>
    <w:p w14:paraId="4A0D17D4" w14:textId="77777777" w:rsidR="00C74F42" w:rsidRPr="00BC2DCC" w:rsidRDefault="00C74F4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user_biography</w:t>
      </w:r>
      <w:proofErr w:type="spellEnd"/>
      <w:r w:rsidRPr="00BC2DCC">
        <w:t xml:space="preserve"> (nullable)</w:t>
      </w:r>
    </w:p>
    <w:p w14:paraId="1E65916C" w14:textId="77777777" w:rsidR="000A7102" w:rsidRPr="00BC2DCC" w:rsidRDefault="000A7102" w:rsidP="00A204C3">
      <w:pPr>
        <w:pStyle w:val="ListParagraph"/>
        <w:numPr>
          <w:ilvl w:val="0"/>
          <w:numId w:val="10"/>
        </w:numPr>
        <w:ind w:left="1080"/>
      </w:pPr>
      <w:r w:rsidRPr="00BC2DCC">
        <w:t>ITEM</w:t>
      </w:r>
    </w:p>
    <w:p w14:paraId="3988A13E" w14:textId="77777777" w:rsidR="000A7102" w:rsidRPr="00BC2DCC" w:rsidRDefault="000A710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item_id</w:t>
      </w:r>
      <w:proofErr w:type="spellEnd"/>
      <w:r w:rsidRPr="00BC2DCC">
        <w:t xml:space="preserve"> (primary key)</w:t>
      </w:r>
    </w:p>
    <w:p w14:paraId="1C9804B1" w14:textId="0BA4C18E" w:rsidR="000A7102" w:rsidRPr="00BC2DCC" w:rsidRDefault="000A710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item_name</w:t>
      </w:r>
      <w:proofErr w:type="spellEnd"/>
    </w:p>
    <w:p w14:paraId="30B00577" w14:textId="12618828" w:rsidR="00C74F42" w:rsidRPr="00BC2DCC" w:rsidRDefault="00C74F42" w:rsidP="00A204C3">
      <w:pPr>
        <w:pStyle w:val="ListParagraph"/>
        <w:numPr>
          <w:ilvl w:val="0"/>
          <w:numId w:val="10"/>
        </w:numPr>
        <w:ind w:left="1080"/>
      </w:pPr>
      <w:r w:rsidRPr="00BC2DCC">
        <w:t>REQUEST</w:t>
      </w:r>
    </w:p>
    <w:p w14:paraId="560D08DD" w14:textId="6588607E" w:rsidR="00C74F42" w:rsidRPr="00BC2DCC" w:rsidRDefault="00C74F4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request_id</w:t>
      </w:r>
      <w:proofErr w:type="spellEnd"/>
      <w:r w:rsidRPr="00BC2DCC">
        <w:t xml:space="preserve"> (primary key)</w:t>
      </w:r>
    </w:p>
    <w:p w14:paraId="36C77503" w14:textId="2F02EDDE" w:rsidR="00C74F42" w:rsidRPr="00BC2DCC" w:rsidRDefault="00C74F4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user_id</w:t>
      </w:r>
      <w:proofErr w:type="spellEnd"/>
      <w:r w:rsidR="000A7102" w:rsidRPr="00BC2DCC">
        <w:t xml:space="preserve"> (foreign key to USER</w:t>
      </w:r>
      <w:r w:rsidR="00804A97">
        <w:t>S</w:t>
      </w:r>
      <w:r w:rsidR="000A7102" w:rsidRPr="00BC2DCC">
        <w:t>)</w:t>
      </w:r>
    </w:p>
    <w:p w14:paraId="10D1B2A0" w14:textId="34926251" w:rsidR="00C74F42" w:rsidRPr="00BC2DCC" w:rsidRDefault="00C74F4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item_id</w:t>
      </w:r>
      <w:proofErr w:type="spellEnd"/>
      <w:r w:rsidR="000A7102" w:rsidRPr="00BC2DCC">
        <w:t xml:space="preserve"> (foreign key to ITEM)</w:t>
      </w:r>
    </w:p>
    <w:p w14:paraId="29C2E3C5" w14:textId="54C2C13E" w:rsidR="00C74F42" w:rsidRPr="00BC2DCC" w:rsidRDefault="00C74F4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quantity_needed</w:t>
      </w:r>
      <w:proofErr w:type="spellEnd"/>
    </w:p>
    <w:p w14:paraId="12DB3C51" w14:textId="51598A2B" w:rsidR="00C74F42" w:rsidRPr="00BC2DCC" w:rsidRDefault="00C74F42" w:rsidP="00A204C3">
      <w:pPr>
        <w:pStyle w:val="ListParagraph"/>
        <w:numPr>
          <w:ilvl w:val="1"/>
          <w:numId w:val="10"/>
        </w:numPr>
        <w:ind w:left="1800"/>
      </w:pPr>
      <w:r w:rsidRPr="00BC2DCC">
        <w:t>fulfilled (Boolean)</w:t>
      </w:r>
    </w:p>
    <w:p w14:paraId="2092C124" w14:textId="7EF5377D" w:rsidR="00C74F42" w:rsidRPr="00BC2DCC" w:rsidRDefault="00C74F42" w:rsidP="00A204C3">
      <w:pPr>
        <w:pStyle w:val="ListParagraph"/>
        <w:numPr>
          <w:ilvl w:val="0"/>
          <w:numId w:val="10"/>
        </w:numPr>
        <w:ind w:left="1080"/>
      </w:pPr>
      <w:r w:rsidRPr="00BC2DCC">
        <w:t>DONATION</w:t>
      </w:r>
    </w:p>
    <w:p w14:paraId="7E91C434" w14:textId="47595876" w:rsidR="000A7102" w:rsidRPr="00BC2DCC" w:rsidRDefault="000A710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donation_id</w:t>
      </w:r>
      <w:proofErr w:type="spellEnd"/>
      <w:r w:rsidRPr="00BC2DCC">
        <w:t xml:space="preserve"> (primary key)</w:t>
      </w:r>
    </w:p>
    <w:p w14:paraId="1E7F6918" w14:textId="1E6C2F2C" w:rsidR="000A7102" w:rsidRPr="00BC2DCC" w:rsidRDefault="000A710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donor_user_id</w:t>
      </w:r>
      <w:proofErr w:type="spellEnd"/>
      <w:r w:rsidRPr="00BC2DCC">
        <w:t xml:space="preserve"> (foreign key to USER</w:t>
      </w:r>
      <w:r w:rsidR="00804A97">
        <w:t>S</w:t>
      </w:r>
      <w:r w:rsidRPr="00BC2DCC">
        <w:t>)</w:t>
      </w:r>
    </w:p>
    <w:p w14:paraId="20FAD432" w14:textId="375A7670" w:rsidR="000A7102" w:rsidRPr="00BC2DCC" w:rsidRDefault="000A710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receiver_user_id</w:t>
      </w:r>
      <w:proofErr w:type="spellEnd"/>
      <w:r w:rsidRPr="00BC2DCC">
        <w:t xml:space="preserve"> (foreign key to USER</w:t>
      </w:r>
      <w:r w:rsidR="00804A97">
        <w:t>S</w:t>
      </w:r>
      <w:r w:rsidRPr="00BC2DCC">
        <w:t>)</w:t>
      </w:r>
    </w:p>
    <w:p w14:paraId="280AE78E" w14:textId="5AD5DABD" w:rsidR="000A7102" w:rsidRPr="00BC2DCC" w:rsidRDefault="000A710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item_id</w:t>
      </w:r>
      <w:proofErr w:type="spellEnd"/>
      <w:r w:rsidRPr="00BC2DCC">
        <w:t xml:space="preserve"> (foreign key to ITEM)</w:t>
      </w:r>
    </w:p>
    <w:p w14:paraId="6EC20E51" w14:textId="587FBFC3" w:rsidR="000A7102" w:rsidRDefault="000A7102" w:rsidP="00A204C3">
      <w:pPr>
        <w:pStyle w:val="ListParagraph"/>
        <w:numPr>
          <w:ilvl w:val="1"/>
          <w:numId w:val="10"/>
        </w:numPr>
        <w:ind w:left="1800"/>
      </w:pPr>
      <w:proofErr w:type="spellStart"/>
      <w:r w:rsidRPr="00BC2DCC">
        <w:t>quantity_donated</w:t>
      </w:r>
      <w:proofErr w:type="spellEnd"/>
    </w:p>
    <w:p w14:paraId="7B5D3444" w14:textId="77CF654E" w:rsidR="003758A4" w:rsidRDefault="003758A4" w:rsidP="00A204C3">
      <w:pPr>
        <w:pStyle w:val="ListParagraph"/>
        <w:numPr>
          <w:ilvl w:val="1"/>
          <w:numId w:val="10"/>
        </w:numPr>
        <w:ind w:left="1800"/>
      </w:pPr>
      <w:proofErr w:type="spellStart"/>
      <w:r>
        <w:t>donation_date</w:t>
      </w:r>
      <w:proofErr w:type="spellEnd"/>
    </w:p>
    <w:p w14:paraId="122386DC" w14:textId="003EF592" w:rsidR="00EB57B2" w:rsidRPr="00D83BCC" w:rsidRDefault="00EB57B2" w:rsidP="00A204C3">
      <w:pPr>
        <w:pStyle w:val="ListParagraph"/>
        <w:numPr>
          <w:ilvl w:val="0"/>
          <w:numId w:val="16"/>
        </w:numPr>
        <w:ind w:left="1080"/>
      </w:pPr>
      <w:r w:rsidRPr="00D83BCC">
        <w:t>PASSWORD_RESETS</w:t>
      </w:r>
    </w:p>
    <w:p w14:paraId="3444C315" w14:textId="79788EE7" w:rsidR="00804A97" w:rsidRPr="00D83BCC" w:rsidRDefault="00804A97" w:rsidP="00A204C3">
      <w:pPr>
        <w:pStyle w:val="ListParagraph"/>
        <w:numPr>
          <w:ilvl w:val="1"/>
          <w:numId w:val="16"/>
        </w:numPr>
        <w:ind w:left="1800"/>
      </w:pPr>
      <w:proofErr w:type="spellStart"/>
      <w:r w:rsidRPr="00D83BCC">
        <w:t>reset_id</w:t>
      </w:r>
      <w:proofErr w:type="spellEnd"/>
      <w:r w:rsidRPr="00D83BCC">
        <w:t xml:space="preserve"> (primary key)</w:t>
      </w:r>
    </w:p>
    <w:p w14:paraId="0DF531C7" w14:textId="0E8C37C9" w:rsidR="00EB57B2" w:rsidRPr="00D83BCC" w:rsidRDefault="00EB57B2" w:rsidP="00A204C3">
      <w:pPr>
        <w:pStyle w:val="ListParagraph"/>
        <w:numPr>
          <w:ilvl w:val="1"/>
          <w:numId w:val="16"/>
        </w:numPr>
        <w:ind w:left="1800"/>
      </w:pPr>
      <w:proofErr w:type="spellStart"/>
      <w:r w:rsidRPr="00D83BCC">
        <w:t>user_id</w:t>
      </w:r>
      <w:proofErr w:type="spellEnd"/>
      <w:r w:rsidRPr="00D83BCC">
        <w:t xml:space="preserve"> (</w:t>
      </w:r>
      <w:r w:rsidR="00804A97" w:rsidRPr="00D83BCC">
        <w:t>foreign</w:t>
      </w:r>
      <w:r w:rsidRPr="00D83BCC">
        <w:t xml:space="preserve"> ke</w:t>
      </w:r>
      <w:r w:rsidR="00804A97" w:rsidRPr="00D83BCC">
        <w:t>y to USERS</w:t>
      </w:r>
      <w:r w:rsidRPr="00D83BCC">
        <w:t>)</w:t>
      </w:r>
    </w:p>
    <w:p w14:paraId="5B5BFE43" w14:textId="0558B8FF" w:rsidR="00804A97" w:rsidRPr="00D83BCC" w:rsidRDefault="00804A97" w:rsidP="00A204C3">
      <w:pPr>
        <w:pStyle w:val="ListParagraph"/>
        <w:numPr>
          <w:ilvl w:val="1"/>
          <w:numId w:val="16"/>
        </w:numPr>
        <w:ind w:left="1800"/>
      </w:pPr>
      <w:r w:rsidRPr="00D83BCC">
        <w:t>code</w:t>
      </w:r>
    </w:p>
    <w:p w14:paraId="7D9ABCD3" w14:textId="11E4B8A4" w:rsidR="00EB57B2" w:rsidRPr="00D83BCC" w:rsidRDefault="00804A97" w:rsidP="00A204C3">
      <w:pPr>
        <w:pStyle w:val="ListParagraph"/>
        <w:numPr>
          <w:ilvl w:val="1"/>
          <w:numId w:val="16"/>
        </w:numPr>
        <w:ind w:left="1800"/>
      </w:pPr>
      <w:proofErr w:type="spellStart"/>
      <w:r w:rsidRPr="00D83BCC">
        <w:t>expires_at</w:t>
      </w:r>
      <w:proofErr w:type="spellEnd"/>
    </w:p>
    <w:p w14:paraId="544AB53F" w14:textId="77777777" w:rsidR="00A204C3" w:rsidRDefault="00A204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07A76C27" w14:textId="1B2D922F" w:rsidR="000A7102" w:rsidRPr="004F43C8" w:rsidRDefault="000A7102" w:rsidP="00A204C3">
      <w:pPr>
        <w:pStyle w:val="ListParagraph"/>
        <w:ind w:left="284"/>
        <w:rPr>
          <w:color w:val="FF0000"/>
          <w:sz w:val="20"/>
          <w:szCs w:val="20"/>
          <w:u w:val="single"/>
        </w:rPr>
      </w:pPr>
      <w:r w:rsidRPr="004F43C8">
        <w:rPr>
          <w:u w:val="single"/>
        </w:rPr>
        <w:lastRenderedPageBreak/>
        <w:t>Relationships:</w:t>
      </w:r>
    </w:p>
    <w:p w14:paraId="4B4421AD" w14:textId="407C5A2B" w:rsidR="000A7102" w:rsidRDefault="000A7102" w:rsidP="000A7102">
      <w:pPr>
        <w:pStyle w:val="ListParagraph"/>
        <w:numPr>
          <w:ilvl w:val="0"/>
          <w:numId w:val="11"/>
        </w:numPr>
      </w:pPr>
      <w:r w:rsidRPr="00BC2DCC">
        <w:t>1 user can make many requests</w:t>
      </w:r>
    </w:p>
    <w:p w14:paraId="0EECEBAC" w14:textId="208ABE94" w:rsidR="005D27A0" w:rsidRPr="00BC2DCC" w:rsidRDefault="005D27A0" w:rsidP="000A7102">
      <w:pPr>
        <w:pStyle w:val="ListParagraph"/>
        <w:numPr>
          <w:ilvl w:val="0"/>
          <w:numId w:val="11"/>
        </w:numPr>
      </w:pPr>
      <w:r>
        <w:t>A user does not have to make a request</w:t>
      </w:r>
    </w:p>
    <w:p w14:paraId="616C0B29" w14:textId="17825208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request can be made by 1 user</w:t>
      </w:r>
    </w:p>
    <w:p w14:paraId="5933F0C1" w14:textId="29D5977C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request can be for a single item</w:t>
      </w:r>
    </w:p>
    <w:p w14:paraId="4F64BA6F" w14:textId="345F2CB7" w:rsidR="000A7102" w:rsidRDefault="000A7102" w:rsidP="000A7102">
      <w:pPr>
        <w:pStyle w:val="ListParagraph"/>
        <w:numPr>
          <w:ilvl w:val="0"/>
          <w:numId w:val="11"/>
        </w:numPr>
      </w:pPr>
      <w:r w:rsidRPr="00BC2DCC">
        <w:t xml:space="preserve">Each item can </w:t>
      </w:r>
      <w:r w:rsidR="00D5178C" w:rsidRPr="00BC2DCC">
        <w:t>be requested</w:t>
      </w:r>
      <w:r w:rsidRPr="00BC2DCC">
        <w:t xml:space="preserve"> many times</w:t>
      </w:r>
    </w:p>
    <w:p w14:paraId="62349D7E" w14:textId="1750E589" w:rsidR="005D27A0" w:rsidRDefault="005D27A0" w:rsidP="000A7102">
      <w:pPr>
        <w:pStyle w:val="ListParagraph"/>
        <w:numPr>
          <w:ilvl w:val="0"/>
          <w:numId w:val="11"/>
        </w:numPr>
      </w:pPr>
      <w:r>
        <w:t>An item does not have to be requested</w:t>
      </w:r>
    </w:p>
    <w:p w14:paraId="56447CF2" w14:textId="68D3985A" w:rsidR="00D855C6" w:rsidRPr="00BC2DCC" w:rsidRDefault="00D855C6" w:rsidP="00D855C6">
      <w:pPr>
        <w:pStyle w:val="ListParagraph"/>
        <w:numPr>
          <w:ilvl w:val="0"/>
          <w:numId w:val="11"/>
        </w:numPr>
      </w:pPr>
      <w:r>
        <w:t>An item does not have to be donated</w:t>
      </w:r>
    </w:p>
    <w:p w14:paraId="579CF7B6" w14:textId="6929BF6B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item can be donated many times</w:t>
      </w:r>
    </w:p>
    <w:p w14:paraId="254C4E26" w14:textId="238F77C6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donation consists of a single item</w:t>
      </w:r>
    </w:p>
    <w:p w14:paraId="64ACC758" w14:textId="094A10E0" w:rsidR="000A7102" w:rsidRPr="00BC2DCC" w:rsidRDefault="000A7102" w:rsidP="000A7102">
      <w:pPr>
        <w:pStyle w:val="ListParagraph"/>
        <w:numPr>
          <w:ilvl w:val="0"/>
          <w:numId w:val="11"/>
        </w:numPr>
      </w:pPr>
      <w:r w:rsidRPr="00BC2DCC">
        <w:t>Each donation includes many users, one that donates and one that receives</w:t>
      </w:r>
    </w:p>
    <w:p w14:paraId="151F65CD" w14:textId="5F8F07D7" w:rsidR="000A7102" w:rsidRDefault="000A7102" w:rsidP="000A7102">
      <w:pPr>
        <w:pStyle w:val="ListParagraph"/>
        <w:numPr>
          <w:ilvl w:val="0"/>
          <w:numId w:val="11"/>
        </w:numPr>
      </w:pPr>
      <w:r w:rsidRPr="00BC2DCC">
        <w:t>Each user can be involved in many donations</w:t>
      </w:r>
    </w:p>
    <w:p w14:paraId="4F0453C1" w14:textId="03035A8F" w:rsidR="00804A97" w:rsidRDefault="00804A97" w:rsidP="000A7102">
      <w:pPr>
        <w:pStyle w:val="ListParagraph"/>
        <w:numPr>
          <w:ilvl w:val="0"/>
          <w:numId w:val="11"/>
        </w:numPr>
      </w:pPr>
      <w:r>
        <w:t>Each user can reset their password many times</w:t>
      </w:r>
    </w:p>
    <w:p w14:paraId="28003E43" w14:textId="0199995D" w:rsidR="00D5178C" w:rsidRDefault="00D5178C" w:rsidP="00D5178C">
      <w:pPr>
        <w:pStyle w:val="ListParagraph"/>
        <w:numPr>
          <w:ilvl w:val="0"/>
          <w:numId w:val="11"/>
        </w:numPr>
      </w:pPr>
      <w:r>
        <w:t>A user does not have to reset their password</w:t>
      </w:r>
    </w:p>
    <w:p w14:paraId="08D87520" w14:textId="798D5E52" w:rsidR="00804A97" w:rsidRDefault="00804A97" w:rsidP="00804A97">
      <w:pPr>
        <w:pStyle w:val="ListParagraph"/>
        <w:numPr>
          <w:ilvl w:val="0"/>
          <w:numId w:val="11"/>
        </w:numPr>
      </w:pPr>
      <w:r>
        <w:t>Each reset password code can</w:t>
      </w:r>
      <w:r w:rsidR="006A4BD2">
        <w:t xml:space="preserve"> only</w:t>
      </w:r>
      <w:r>
        <w:t xml:space="preserve"> be used once</w:t>
      </w:r>
    </w:p>
    <w:p w14:paraId="6C0DC87F" w14:textId="69D36410" w:rsidR="00EC017D" w:rsidRPr="00BC2DCC" w:rsidRDefault="00EC017D" w:rsidP="00804A97">
      <w:pPr>
        <w:pStyle w:val="ListParagraph"/>
      </w:pPr>
    </w:p>
    <w:p w14:paraId="58899556" w14:textId="624C267A" w:rsidR="00C74F42" w:rsidRPr="00BC2DCC" w:rsidRDefault="00BD5147" w:rsidP="005435BB">
      <w:pPr>
        <w:jc w:val="center"/>
      </w:pPr>
      <w:r>
        <w:rPr>
          <w:noProof/>
        </w:rPr>
        <w:drawing>
          <wp:inline distT="0" distB="0" distL="0" distR="0" wp14:anchorId="5531899B" wp14:editId="2B0E3CEF">
            <wp:extent cx="4243388" cy="6172200"/>
            <wp:effectExtent l="0" t="0" r="0" b="0"/>
            <wp:docPr id="1952332163" name="Picture 1952332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33216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D139" w14:textId="1EBA3401" w:rsidR="000A7102" w:rsidRPr="00C4709A" w:rsidRDefault="000A7102" w:rsidP="00D34A1F">
      <w:pPr>
        <w:pStyle w:val="Heading2"/>
        <w:rPr>
          <w:rFonts w:asciiTheme="minorHAnsi" w:hAnsiTheme="minorHAnsi" w:hint="eastAsia"/>
          <w:b/>
          <w:color w:val="auto"/>
          <w:sz w:val="28"/>
          <w:szCs w:val="28"/>
          <w:u w:val="single"/>
        </w:rPr>
      </w:pPr>
      <w:bookmarkStart w:id="15" w:name="_Toc199398300"/>
      <w:r w:rsidRPr="00C4709A">
        <w:rPr>
          <w:rFonts w:asciiTheme="minorHAnsi" w:hAnsiTheme="minorHAnsi"/>
          <w:b/>
          <w:color w:val="auto"/>
          <w:sz w:val="28"/>
          <w:szCs w:val="28"/>
          <w:u w:val="single"/>
        </w:rPr>
        <w:lastRenderedPageBreak/>
        <w:t>Recognition of issues in the initial ERD</w:t>
      </w:r>
      <w:bookmarkEnd w:id="15"/>
    </w:p>
    <w:p w14:paraId="5694088B" w14:textId="77777777" w:rsidR="005D0EF0" w:rsidRDefault="0078551B" w:rsidP="0078551B">
      <w:r w:rsidRPr="0078551B">
        <w:t>A Many-to-Many (M:N) Relationship exists between USER</w:t>
      </w:r>
      <w:r w:rsidR="00D940E7">
        <w:t>S</w:t>
      </w:r>
      <w:r w:rsidRPr="0078551B">
        <w:t xml:space="preserve"> and DONATION.</w:t>
      </w:r>
    </w:p>
    <w:p w14:paraId="2E974E16" w14:textId="6B0915BE" w:rsidR="005D0EF0" w:rsidRDefault="0078551B" w:rsidP="0078551B">
      <w:r w:rsidRPr="0078551B">
        <w:t>This is resolved by using the DONATION table as a bridge entity that links a donor user and a receiver user for each donation transaction.</w:t>
      </w:r>
    </w:p>
    <w:p w14:paraId="5576BF64" w14:textId="31AF5149" w:rsidR="005D0EF0" w:rsidRDefault="0078551B" w:rsidP="0078551B">
      <w:r w:rsidRPr="0078551B">
        <w:t>Each donation also links to a specific ITEM, ensuring that the association between users and items remains normalized and structured</w:t>
      </w:r>
      <w:r w:rsidR="00204ACC">
        <w:t>.</w:t>
      </w:r>
    </w:p>
    <w:p w14:paraId="6E476281" w14:textId="5E253BDF" w:rsidR="0078551B" w:rsidRPr="0078551B" w:rsidRDefault="0078551B" w:rsidP="0078551B">
      <w:r w:rsidRPr="0078551B">
        <w:t>The use of the DONATION table avoids any direct M:N relationship between users themselves and ensures that each donation event is properly recorded with details like quantity and date.</w:t>
      </w:r>
    </w:p>
    <w:p w14:paraId="309C85AE" w14:textId="77777777" w:rsidR="005E2750" w:rsidRDefault="0078551B" w:rsidP="0078551B">
      <w:r w:rsidRPr="0078551B">
        <w:t>This ERD does not make use of any multivalued attributes.</w:t>
      </w:r>
    </w:p>
    <w:p w14:paraId="439AD2AB" w14:textId="5EB2858E" w:rsidR="0078551B" w:rsidRPr="0078551B" w:rsidRDefault="0078551B" w:rsidP="0078551B">
      <w:r w:rsidRPr="0078551B">
        <w:t>Each request and donation is stored as a separate record, allowing users to request or donate multiple items without violating normalization principles.</w:t>
      </w:r>
    </w:p>
    <w:p w14:paraId="443BE533" w14:textId="2B6EA23C" w:rsidR="0078551B" w:rsidRDefault="0078551B" w:rsidP="0078551B">
      <w:r w:rsidRPr="0078551B">
        <w:t>In the USER</w:t>
      </w:r>
      <w:r w:rsidR="00D940E7">
        <w:t>S</w:t>
      </w:r>
      <w:r w:rsidRPr="0078551B">
        <w:t xml:space="preserve"> table, the </w:t>
      </w:r>
      <w:proofErr w:type="spellStart"/>
      <w:r w:rsidRPr="0078551B">
        <w:t>user_biography</w:t>
      </w:r>
      <w:proofErr w:type="spellEnd"/>
      <w:r w:rsidRPr="0078551B">
        <w:t xml:space="preserve"> field may have NULL entries as it is optional.</w:t>
      </w:r>
      <w:r w:rsidR="00BE70C8">
        <w:t xml:space="preserve"> Although NULL values are not ideal, t</w:t>
      </w:r>
      <w:r w:rsidRPr="0078551B">
        <w:t xml:space="preserve">his is necessary and unavoidable for this project to allow users flexibility in providing personal </w:t>
      </w:r>
      <w:r w:rsidR="00C1041D">
        <w:t>biographies</w:t>
      </w:r>
      <w:r w:rsidRPr="0078551B">
        <w:t xml:space="preserve"> for donors.</w:t>
      </w:r>
    </w:p>
    <w:p w14:paraId="01E4E08A" w14:textId="595EAB0E" w:rsidR="003D35F1" w:rsidRDefault="003D35F1" w:rsidP="0078551B">
      <w:r>
        <w:t xml:space="preserve">Additionally, foreign </w:t>
      </w:r>
      <w:r w:rsidR="273D2D7B">
        <w:t>keys</w:t>
      </w:r>
      <w:r>
        <w:t xml:space="preserve"> </w:t>
      </w:r>
      <w:r w:rsidR="0098099B">
        <w:t>should be added to ensure that the ERD is a complete representation of the database.</w:t>
      </w:r>
    </w:p>
    <w:p w14:paraId="0EED30A7" w14:textId="77777777" w:rsidR="00CB19D5" w:rsidRPr="0078183C" w:rsidRDefault="0078551B" w:rsidP="0078183C">
      <w:pPr>
        <w:pStyle w:val="Heading2"/>
        <w:rPr>
          <w:rFonts w:asciiTheme="minorHAnsi" w:hAnsiTheme="minorHAnsi" w:hint="eastAsia"/>
          <w:b/>
          <w:color w:val="auto"/>
          <w:sz w:val="28"/>
          <w:szCs w:val="28"/>
          <w:u w:val="single"/>
        </w:rPr>
      </w:pPr>
      <w:bookmarkStart w:id="16" w:name="_Toc199398301"/>
      <w:r w:rsidRPr="0078183C">
        <w:rPr>
          <w:rFonts w:asciiTheme="minorHAnsi" w:hAnsiTheme="minorHAnsi"/>
          <w:b/>
          <w:color w:val="auto"/>
          <w:sz w:val="28"/>
          <w:szCs w:val="28"/>
          <w:u w:val="single"/>
        </w:rPr>
        <w:t>Improved ERD</w:t>
      </w:r>
      <w:bookmarkEnd w:id="16"/>
    </w:p>
    <w:p w14:paraId="5C5ECCD9" w14:textId="1580F2BE" w:rsidR="000A7102" w:rsidRPr="00746D92" w:rsidRDefault="00CB19D5" w:rsidP="0025608F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DD4623C" wp14:editId="077D5071">
            <wp:extent cx="4600575" cy="5232583"/>
            <wp:effectExtent l="0" t="0" r="0" b="6350"/>
            <wp:docPr id="902080288" name="Picture 1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80288" name="Picture 12" descr="A screenshot of a computer screen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80" cy="52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6F36" w14:textId="5C1C4E72" w:rsidR="00D34A1F" w:rsidRPr="00BC2DCC" w:rsidRDefault="009C5150" w:rsidP="00D34A1F">
      <w:r>
        <w:br w:type="page"/>
      </w:r>
      <w:r w:rsidR="00D34A1F" w:rsidRPr="00BC2DCC">
        <w:lastRenderedPageBreak/>
        <w:t>The organisation depicted in the</w:t>
      </w:r>
      <w:r w:rsidR="00460776">
        <w:t xml:space="preserve"> improved</w:t>
      </w:r>
      <w:r w:rsidR="00D34A1F" w:rsidRPr="00BC2DCC">
        <w:t xml:space="preserve"> ERD has </w:t>
      </w:r>
      <w:r w:rsidR="00D5178C">
        <w:t>5</w:t>
      </w:r>
      <w:r w:rsidR="00D34A1F" w:rsidRPr="00BC2DCC">
        <w:t xml:space="preserve"> entities</w:t>
      </w:r>
    </w:p>
    <w:p w14:paraId="6AC811CD" w14:textId="7AA95BA4" w:rsidR="00D34A1F" w:rsidRPr="00BC2DCC" w:rsidRDefault="00D34A1F" w:rsidP="00D34A1F">
      <w:pPr>
        <w:pStyle w:val="ListParagraph"/>
        <w:numPr>
          <w:ilvl w:val="0"/>
          <w:numId w:val="9"/>
        </w:numPr>
      </w:pPr>
      <w:r w:rsidRPr="00BC2DCC">
        <w:t>USER</w:t>
      </w:r>
      <w:r w:rsidR="00344FB1">
        <w:t>S</w:t>
      </w:r>
      <w:r w:rsidRPr="00BC2DCC">
        <w:t xml:space="preserve"> – information about each user</w:t>
      </w:r>
    </w:p>
    <w:p w14:paraId="185FE59A" w14:textId="77777777" w:rsidR="00D34A1F" w:rsidRPr="00BC2DCC" w:rsidRDefault="00D34A1F" w:rsidP="00D34A1F">
      <w:pPr>
        <w:pStyle w:val="ListParagraph"/>
        <w:numPr>
          <w:ilvl w:val="0"/>
          <w:numId w:val="9"/>
        </w:numPr>
      </w:pPr>
      <w:r w:rsidRPr="00BC2DCC">
        <w:t>ITEM- information about each item that can be donated</w:t>
      </w:r>
    </w:p>
    <w:p w14:paraId="31F80FCD" w14:textId="77777777" w:rsidR="00D34A1F" w:rsidRPr="00BC2DCC" w:rsidRDefault="00D34A1F" w:rsidP="00D34A1F">
      <w:pPr>
        <w:pStyle w:val="ListParagraph"/>
        <w:numPr>
          <w:ilvl w:val="0"/>
          <w:numId w:val="9"/>
        </w:numPr>
      </w:pPr>
      <w:r w:rsidRPr="00BC2DCC">
        <w:t>REQUEST- information about the request for items a user makes</w:t>
      </w:r>
    </w:p>
    <w:p w14:paraId="1482F08F" w14:textId="77777777" w:rsidR="00D34A1F" w:rsidRDefault="00D34A1F" w:rsidP="00D34A1F">
      <w:pPr>
        <w:pStyle w:val="ListParagraph"/>
        <w:numPr>
          <w:ilvl w:val="0"/>
          <w:numId w:val="9"/>
        </w:numPr>
      </w:pPr>
      <w:r w:rsidRPr="00BC2DCC">
        <w:t>DONATION- information about a donation that takes place</w:t>
      </w:r>
    </w:p>
    <w:p w14:paraId="2DF61A59" w14:textId="6F8AF60E" w:rsidR="00804A97" w:rsidRPr="00BC2DCC" w:rsidRDefault="00804A97" w:rsidP="00804A97">
      <w:pPr>
        <w:pStyle w:val="ListParagraph"/>
        <w:numPr>
          <w:ilvl w:val="0"/>
          <w:numId w:val="9"/>
        </w:numPr>
      </w:pPr>
      <w:r>
        <w:t xml:space="preserve">PASSWORD_RESETS- used to store </w:t>
      </w:r>
      <w:proofErr w:type="spellStart"/>
      <w:r>
        <w:t>user_id</w:t>
      </w:r>
      <w:proofErr w:type="spellEnd"/>
      <w:r>
        <w:t xml:space="preserve"> and corresponding OTP details for resetting passwords</w:t>
      </w:r>
    </w:p>
    <w:p w14:paraId="3AB2624B" w14:textId="77777777" w:rsidR="00F40F7A" w:rsidRDefault="00D34A1F" w:rsidP="00D34A1F">
      <w:r w:rsidRPr="00BC2DCC">
        <w:t>Each entity has the following</w:t>
      </w:r>
      <w:r w:rsidR="00F40F7A">
        <w:t>:</w:t>
      </w:r>
    </w:p>
    <w:p w14:paraId="7E53638E" w14:textId="6871AF96" w:rsidR="00D34A1F" w:rsidRPr="00264B6D" w:rsidRDefault="00F40F7A" w:rsidP="00F40F7A">
      <w:pPr>
        <w:ind w:firstLine="360"/>
        <w:rPr>
          <w:sz w:val="24"/>
          <w:szCs w:val="24"/>
          <w:u w:val="single"/>
        </w:rPr>
      </w:pPr>
      <w:r w:rsidRPr="004F43C8">
        <w:rPr>
          <w:u w:val="single"/>
        </w:rPr>
        <w:t>A</w:t>
      </w:r>
      <w:r w:rsidR="00E1178D" w:rsidRPr="004F43C8">
        <w:rPr>
          <w:u w:val="single"/>
        </w:rPr>
        <w:t>ttributes</w:t>
      </w:r>
      <w:r w:rsidR="00D34A1F" w:rsidRPr="00264B6D">
        <w:rPr>
          <w:sz w:val="24"/>
          <w:szCs w:val="24"/>
          <w:u w:val="single"/>
        </w:rPr>
        <w:t>:</w:t>
      </w:r>
    </w:p>
    <w:p w14:paraId="601F34F9" w14:textId="4E2DA8B3" w:rsidR="00D34A1F" w:rsidRPr="00BC2DCC" w:rsidRDefault="00D34A1F" w:rsidP="00F40F7A">
      <w:pPr>
        <w:pStyle w:val="ListParagraph"/>
        <w:numPr>
          <w:ilvl w:val="1"/>
          <w:numId w:val="10"/>
        </w:numPr>
      </w:pPr>
      <w:r w:rsidRPr="00BC2DCC">
        <w:t>USER</w:t>
      </w:r>
      <w:r w:rsidR="00344FB1">
        <w:t>S</w:t>
      </w:r>
    </w:p>
    <w:p w14:paraId="28400E00" w14:textId="77777777" w:rsidR="00D34A1F" w:rsidRPr="00BC2DCC" w:rsidRDefault="00D34A1F" w:rsidP="00F40F7A">
      <w:pPr>
        <w:pStyle w:val="ListParagraph"/>
        <w:numPr>
          <w:ilvl w:val="2"/>
          <w:numId w:val="10"/>
        </w:numPr>
      </w:pPr>
      <w:proofErr w:type="spellStart"/>
      <w:r w:rsidRPr="00BC2DCC">
        <w:t>user_id</w:t>
      </w:r>
      <w:proofErr w:type="spellEnd"/>
      <w:r w:rsidRPr="00BC2DCC">
        <w:t xml:space="preserve"> (primary key)</w:t>
      </w:r>
    </w:p>
    <w:p w14:paraId="3C65CBCD" w14:textId="77777777" w:rsidR="00D34A1F" w:rsidRPr="00BC2DCC" w:rsidRDefault="00D34A1F" w:rsidP="00F40F7A">
      <w:pPr>
        <w:pStyle w:val="ListParagraph"/>
        <w:numPr>
          <w:ilvl w:val="2"/>
          <w:numId w:val="10"/>
        </w:numPr>
      </w:pPr>
      <w:proofErr w:type="spellStart"/>
      <w:r w:rsidRPr="00BC2DCC">
        <w:t>user_fname</w:t>
      </w:r>
      <w:proofErr w:type="spellEnd"/>
    </w:p>
    <w:p w14:paraId="28483AFC" w14:textId="77777777" w:rsidR="00D34A1F" w:rsidRPr="00BC2DCC" w:rsidRDefault="00D34A1F" w:rsidP="00F40F7A">
      <w:pPr>
        <w:pStyle w:val="ListParagraph"/>
        <w:numPr>
          <w:ilvl w:val="2"/>
          <w:numId w:val="10"/>
        </w:numPr>
      </w:pPr>
      <w:proofErr w:type="spellStart"/>
      <w:r w:rsidRPr="00BC2DCC">
        <w:t>user_lname</w:t>
      </w:r>
      <w:proofErr w:type="spellEnd"/>
    </w:p>
    <w:p w14:paraId="760BA245" w14:textId="77777777" w:rsidR="00D34A1F" w:rsidRPr="00BC2DCC" w:rsidRDefault="00D34A1F" w:rsidP="00F40F7A">
      <w:pPr>
        <w:pStyle w:val="ListParagraph"/>
        <w:numPr>
          <w:ilvl w:val="2"/>
          <w:numId w:val="10"/>
        </w:numPr>
      </w:pPr>
      <w:proofErr w:type="spellStart"/>
      <w:r w:rsidRPr="00BC2DCC">
        <w:t>user_dob</w:t>
      </w:r>
      <w:proofErr w:type="spellEnd"/>
    </w:p>
    <w:p w14:paraId="375D3145" w14:textId="77777777" w:rsidR="00D34A1F" w:rsidRPr="00BC2DCC" w:rsidRDefault="00D34A1F" w:rsidP="00F40F7A">
      <w:pPr>
        <w:pStyle w:val="ListParagraph"/>
        <w:numPr>
          <w:ilvl w:val="2"/>
          <w:numId w:val="10"/>
        </w:numPr>
      </w:pPr>
      <w:proofErr w:type="spellStart"/>
      <w:r w:rsidRPr="00BC2DCC">
        <w:t>user_email</w:t>
      </w:r>
      <w:proofErr w:type="spellEnd"/>
      <w:r w:rsidRPr="00BC2DCC">
        <w:t xml:space="preserve"> (Unique)</w:t>
      </w:r>
    </w:p>
    <w:p w14:paraId="0D37F5D1" w14:textId="77777777" w:rsidR="00D34A1F" w:rsidRPr="00BC2DCC" w:rsidRDefault="00D34A1F" w:rsidP="00F40F7A">
      <w:pPr>
        <w:pStyle w:val="ListParagraph"/>
        <w:numPr>
          <w:ilvl w:val="2"/>
          <w:numId w:val="10"/>
        </w:numPr>
      </w:pPr>
      <w:proofErr w:type="spellStart"/>
      <w:r w:rsidRPr="00BC2DCC">
        <w:t>user_password</w:t>
      </w:r>
      <w:proofErr w:type="spellEnd"/>
      <w:r w:rsidRPr="00BC2DCC">
        <w:t xml:space="preserve"> (hashed)</w:t>
      </w:r>
    </w:p>
    <w:p w14:paraId="36DE0CEC" w14:textId="77777777" w:rsidR="00D34A1F" w:rsidRPr="00BC2DCC" w:rsidRDefault="00D34A1F" w:rsidP="00F40F7A">
      <w:pPr>
        <w:pStyle w:val="ListParagraph"/>
        <w:numPr>
          <w:ilvl w:val="2"/>
          <w:numId w:val="10"/>
        </w:numPr>
      </w:pPr>
      <w:proofErr w:type="spellStart"/>
      <w:r w:rsidRPr="00BC2DCC">
        <w:t>user_biography</w:t>
      </w:r>
      <w:proofErr w:type="spellEnd"/>
      <w:r w:rsidRPr="00BC2DCC">
        <w:t xml:space="preserve"> (nullable)</w:t>
      </w:r>
    </w:p>
    <w:p w14:paraId="7FA283D6" w14:textId="77777777" w:rsidR="00D34A1F" w:rsidRPr="00BC2DCC" w:rsidRDefault="00D34A1F" w:rsidP="00F40F7A">
      <w:pPr>
        <w:pStyle w:val="ListParagraph"/>
        <w:numPr>
          <w:ilvl w:val="1"/>
          <w:numId w:val="10"/>
        </w:numPr>
      </w:pPr>
      <w:r w:rsidRPr="00BC2DCC">
        <w:t>ITEM</w:t>
      </w:r>
    </w:p>
    <w:p w14:paraId="18A89B3C" w14:textId="77777777" w:rsidR="00D34A1F" w:rsidRPr="00BC2DCC" w:rsidRDefault="00D34A1F" w:rsidP="00F40F7A">
      <w:pPr>
        <w:pStyle w:val="ListParagraph"/>
        <w:numPr>
          <w:ilvl w:val="2"/>
          <w:numId w:val="10"/>
        </w:numPr>
      </w:pPr>
      <w:proofErr w:type="spellStart"/>
      <w:r w:rsidRPr="00BC2DCC">
        <w:t>item_id</w:t>
      </w:r>
      <w:proofErr w:type="spellEnd"/>
      <w:r w:rsidRPr="00BC2DCC">
        <w:t xml:space="preserve"> (primary key)</w:t>
      </w:r>
    </w:p>
    <w:p w14:paraId="17581541" w14:textId="77777777" w:rsidR="00D34A1F" w:rsidRPr="00BC2DCC" w:rsidRDefault="00D34A1F" w:rsidP="00F40F7A">
      <w:pPr>
        <w:pStyle w:val="ListParagraph"/>
        <w:numPr>
          <w:ilvl w:val="2"/>
          <w:numId w:val="10"/>
        </w:numPr>
      </w:pPr>
      <w:proofErr w:type="spellStart"/>
      <w:r w:rsidRPr="00BC2DCC">
        <w:t>item_name</w:t>
      </w:r>
      <w:proofErr w:type="spellEnd"/>
    </w:p>
    <w:p w14:paraId="29342AE4" w14:textId="77777777" w:rsidR="00D34A1F" w:rsidRPr="00BC2DCC" w:rsidRDefault="00D34A1F" w:rsidP="00F40F7A">
      <w:pPr>
        <w:pStyle w:val="ListParagraph"/>
        <w:numPr>
          <w:ilvl w:val="1"/>
          <w:numId w:val="10"/>
        </w:numPr>
      </w:pPr>
      <w:r w:rsidRPr="00BC2DCC">
        <w:t>REQUEST</w:t>
      </w:r>
    </w:p>
    <w:p w14:paraId="515E4338" w14:textId="77777777" w:rsidR="00D34A1F" w:rsidRPr="00BC2DCC" w:rsidRDefault="00D34A1F" w:rsidP="00F40F7A">
      <w:pPr>
        <w:pStyle w:val="ListParagraph"/>
        <w:numPr>
          <w:ilvl w:val="2"/>
          <w:numId w:val="10"/>
        </w:numPr>
      </w:pPr>
      <w:proofErr w:type="spellStart"/>
      <w:r w:rsidRPr="00BC2DCC">
        <w:t>request_id</w:t>
      </w:r>
      <w:proofErr w:type="spellEnd"/>
      <w:r w:rsidRPr="00BC2DCC">
        <w:t xml:space="preserve"> (primary key)</w:t>
      </w:r>
    </w:p>
    <w:p w14:paraId="2845A5BE" w14:textId="47CF2D6C" w:rsidR="00D34A1F" w:rsidRPr="00BC2DCC" w:rsidRDefault="00D34A1F" w:rsidP="00F40F7A">
      <w:pPr>
        <w:pStyle w:val="ListParagraph"/>
        <w:numPr>
          <w:ilvl w:val="2"/>
          <w:numId w:val="10"/>
        </w:numPr>
      </w:pPr>
      <w:proofErr w:type="spellStart"/>
      <w:r w:rsidRPr="00BC2DCC">
        <w:t>user_id</w:t>
      </w:r>
      <w:proofErr w:type="spellEnd"/>
      <w:r w:rsidRPr="00BC2DCC">
        <w:t xml:space="preserve"> (foreign key to USER</w:t>
      </w:r>
      <w:r w:rsidR="00804A97">
        <w:t>S</w:t>
      </w:r>
      <w:r w:rsidRPr="00BC2DCC">
        <w:t>)</w:t>
      </w:r>
    </w:p>
    <w:p w14:paraId="12F4412B" w14:textId="77777777" w:rsidR="00D34A1F" w:rsidRPr="00BC2DCC" w:rsidRDefault="00D34A1F" w:rsidP="00F40F7A">
      <w:pPr>
        <w:pStyle w:val="ListParagraph"/>
        <w:numPr>
          <w:ilvl w:val="2"/>
          <w:numId w:val="10"/>
        </w:numPr>
      </w:pPr>
      <w:proofErr w:type="spellStart"/>
      <w:r w:rsidRPr="00BC2DCC">
        <w:t>item_id</w:t>
      </w:r>
      <w:proofErr w:type="spellEnd"/>
      <w:r w:rsidRPr="00BC2DCC">
        <w:t xml:space="preserve"> (foreign key to ITEM)</w:t>
      </w:r>
    </w:p>
    <w:p w14:paraId="3F74CB9D" w14:textId="77777777" w:rsidR="00D34A1F" w:rsidRPr="00BC2DCC" w:rsidRDefault="00D34A1F" w:rsidP="00F40F7A">
      <w:pPr>
        <w:pStyle w:val="ListParagraph"/>
        <w:numPr>
          <w:ilvl w:val="2"/>
          <w:numId w:val="10"/>
        </w:numPr>
      </w:pPr>
      <w:proofErr w:type="spellStart"/>
      <w:r w:rsidRPr="00BC2DCC">
        <w:t>quantity_needed</w:t>
      </w:r>
      <w:proofErr w:type="spellEnd"/>
    </w:p>
    <w:p w14:paraId="7EB41A53" w14:textId="77777777" w:rsidR="00D34A1F" w:rsidRPr="00BC2DCC" w:rsidRDefault="00D34A1F" w:rsidP="00F40F7A">
      <w:pPr>
        <w:pStyle w:val="ListParagraph"/>
        <w:numPr>
          <w:ilvl w:val="2"/>
          <w:numId w:val="10"/>
        </w:numPr>
      </w:pPr>
      <w:r w:rsidRPr="00BC2DCC">
        <w:t>fulfilled (Boolean)</w:t>
      </w:r>
    </w:p>
    <w:p w14:paraId="5E62EF9E" w14:textId="77777777" w:rsidR="00D34A1F" w:rsidRPr="00BC2DCC" w:rsidRDefault="00D34A1F" w:rsidP="00F40F7A">
      <w:pPr>
        <w:pStyle w:val="ListParagraph"/>
        <w:numPr>
          <w:ilvl w:val="1"/>
          <w:numId w:val="10"/>
        </w:numPr>
      </w:pPr>
      <w:r w:rsidRPr="00BC2DCC">
        <w:t>DONATION</w:t>
      </w:r>
    </w:p>
    <w:p w14:paraId="148F57D8" w14:textId="77777777" w:rsidR="00D34A1F" w:rsidRPr="00BC2DCC" w:rsidRDefault="00D34A1F" w:rsidP="00F40F7A">
      <w:pPr>
        <w:pStyle w:val="ListParagraph"/>
        <w:numPr>
          <w:ilvl w:val="2"/>
          <w:numId w:val="10"/>
        </w:numPr>
      </w:pPr>
      <w:proofErr w:type="spellStart"/>
      <w:r w:rsidRPr="00BC2DCC">
        <w:t>donation_id</w:t>
      </w:r>
      <w:proofErr w:type="spellEnd"/>
      <w:r w:rsidRPr="00BC2DCC">
        <w:t xml:space="preserve"> (primary key)</w:t>
      </w:r>
    </w:p>
    <w:p w14:paraId="0BB73345" w14:textId="17417721" w:rsidR="00D34A1F" w:rsidRPr="00BC2DCC" w:rsidRDefault="00D34A1F" w:rsidP="00F40F7A">
      <w:pPr>
        <w:pStyle w:val="ListParagraph"/>
        <w:numPr>
          <w:ilvl w:val="2"/>
          <w:numId w:val="10"/>
        </w:numPr>
      </w:pPr>
      <w:proofErr w:type="spellStart"/>
      <w:r w:rsidRPr="00BC2DCC">
        <w:t>donor_user_id</w:t>
      </w:r>
      <w:proofErr w:type="spellEnd"/>
      <w:r w:rsidRPr="00BC2DCC">
        <w:t xml:space="preserve"> (foreign key to USER</w:t>
      </w:r>
      <w:r w:rsidR="00804A97">
        <w:t>S</w:t>
      </w:r>
      <w:r w:rsidRPr="00BC2DCC">
        <w:t>)</w:t>
      </w:r>
    </w:p>
    <w:p w14:paraId="0E36A04E" w14:textId="70B4167A" w:rsidR="00D34A1F" w:rsidRPr="00BC2DCC" w:rsidRDefault="00D34A1F" w:rsidP="00F40F7A">
      <w:pPr>
        <w:pStyle w:val="ListParagraph"/>
        <w:numPr>
          <w:ilvl w:val="2"/>
          <w:numId w:val="10"/>
        </w:numPr>
      </w:pPr>
      <w:proofErr w:type="spellStart"/>
      <w:r w:rsidRPr="00BC2DCC">
        <w:t>request_id</w:t>
      </w:r>
      <w:proofErr w:type="spellEnd"/>
      <w:r w:rsidRPr="00BC2DCC">
        <w:t xml:space="preserve"> (foreign key to REQUEST)</w:t>
      </w:r>
    </w:p>
    <w:p w14:paraId="60B099B0" w14:textId="77777777" w:rsidR="00D34A1F" w:rsidRDefault="00D34A1F" w:rsidP="00F40F7A">
      <w:pPr>
        <w:pStyle w:val="ListParagraph"/>
        <w:numPr>
          <w:ilvl w:val="2"/>
          <w:numId w:val="10"/>
        </w:numPr>
      </w:pPr>
      <w:proofErr w:type="spellStart"/>
      <w:r w:rsidRPr="00BC2DCC">
        <w:t>quantity_donated</w:t>
      </w:r>
      <w:proofErr w:type="spellEnd"/>
    </w:p>
    <w:p w14:paraId="0625CB5E" w14:textId="22C6AD47" w:rsidR="003758A4" w:rsidRDefault="003758A4" w:rsidP="00F40F7A">
      <w:pPr>
        <w:pStyle w:val="ListParagraph"/>
        <w:numPr>
          <w:ilvl w:val="2"/>
          <w:numId w:val="10"/>
        </w:numPr>
      </w:pPr>
      <w:proofErr w:type="spellStart"/>
      <w:r>
        <w:t>donation_date</w:t>
      </w:r>
      <w:proofErr w:type="spellEnd"/>
    </w:p>
    <w:p w14:paraId="3B66DCF9" w14:textId="77777777" w:rsidR="00804A97" w:rsidRPr="006B1F13" w:rsidRDefault="00804A97" w:rsidP="00F40F7A">
      <w:pPr>
        <w:pStyle w:val="ListParagraph"/>
        <w:numPr>
          <w:ilvl w:val="1"/>
          <w:numId w:val="10"/>
        </w:numPr>
      </w:pPr>
      <w:r w:rsidRPr="006B1F13">
        <w:t>PASSWORD_RESETS</w:t>
      </w:r>
    </w:p>
    <w:p w14:paraId="7437FD91" w14:textId="77777777" w:rsidR="00804A97" w:rsidRPr="006B1F13" w:rsidRDefault="00804A97" w:rsidP="00F40F7A">
      <w:pPr>
        <w:pStyle w:val="ListParagraph"/>
        <w:numPr>
          <w:ilvl w:val="2"/>
          <w:numId w:val="10"/>
        </w:numPr>
      </w:pPr>
      <w:proofErr w:type="spellStart"/>
      <w:r w:rsidRPr="006B1F13">
        <w:t>reset_id</w:t>
      </w:r>
      <w:proofErr w:type="spellEnd"/>
      <w:r w:rsidRPr="006B1F13">
        <w:t xml:space="preserve"> (primary key)</w:t>
      </w:r>
    </w:p>
    <w:p w14:paraId="23079DF6" w14:textId="77777777" w:rsidR="00804A97" w:rsidRPr="006B1F13" w:rsidRDefault="00804A97" w:rsidP="00F40F7A">
      <w:pPr>
        <w:pStyle w:val="ListParagraph"/>
        <w:numPr>
          <w:ilvl w:val="2"/>
          <w:numId w:val="10"/>
        </w:numPr>
      </w:pPr>
      <w:proofErr w:type="spellStart"/>
      <w:r w:rsidRPr="006B1F13">
        <w:t>user_id</w:t>
      </w:r>
      <w:proofErr w:type="spellEnd"/>
      <w:r w:rsidRPr="006B1F13">
        <w:t xml:space="preserve"> (foreign key to USERS)</w:t>
      </w:r>
    </w:p>
    <w:p w14:paraId="7643AAA0" w14:textId="77777777" w:rsidR="00804A97" w:rsidRPr="006B1F13" w:rsidRDefault="00804A97" w:rsidP="00F40F7A">
      <w:pPr>
        <w:pStyle w:val="ListParagraph"/>
        <w:numPr>
          <w:ilvl w:val="2"/>
          <w:numId w:val="10"/>
        </w:numPr>
      </w:pPr>
      <w:r w:rsidRPr="006B1F13">
        <w:t>code</w:t>
      </w:r>
    </w:p>
    <w:p w14:paraId="51DD8F90" w14:textId="401BB405" w:rsidR="00AE2F7F" w:rsidRPr="00EB7419" w:rsidRDefault="00804A97" w:rsidP="00EB7419">
      <w:pPr>
        <w:pStyle w:val="ListParagraph"/>
        <w:numPr>
          <w:ilvl w:val="2"/>
          <w:numId w:val="10"/>
        </w:numPr>
      </w:pPr>
      <w:proofErr w:type="spellStart"/>
      <w:r w:rsidRPr="006B1F13">
        <w:t>expires_at</w:t>
      </w:r>
      <w:proofErr w:type="spellEnd"/>
    </w:p>
    <w:p w14:paraId="19B1FEFD" w14:textId="77777777" w:rsidR="006C15DE" w:rsidRDefault="006C15DE">
      <w:pPr>
        <w:rPr>
          <w:u w:val="single"/>
        </w:rPr>
      </w:pPr>
      <w:r>
        <w:rPr>
          <w:u w:val="single"/>
        </w:rPr>
        <w:br w:type="page"/>
      </w:r>
    </w:p>
    <w:p w14:paraId="7204EE78" w14:textId="5C44AE3F" w:rsidR="00D34A1F" w:rsidRPr="00264B6D" w:rsidRDefault="00D34A1F" w:rsidP="00F40F7A">
      <w:pPr>
        <w:ind w:firstLine="284"/>
        <w:rPr>
          <w:sz w:val="24"/>
          <w:szCs w:val="24"/>
          <w:u w:val="single"/>
        </w:rPr>
      </w:pPr>
      <w:r w:rsidRPr="004F43C8">
        <w:rPr>
          <w:u w:val="single"/>
        </w:rPr>
        <w:lastRenderedPageBreak/>
        <w:t>Relationships</w:t>
      </w:r>
      <w:r w:rsidRPr="00264B6D">
        <w:rPr>
          <w:sz w:val="24"/>
          <w:szCs w:val="24"/>
          <w:u w:val="single"/>
        </w:rPr>
        <w:t>:</w:t>
      </w:r>
    </w:p>
    <w:p w14:paraId="423D6343" w14:textId="77777777" w:rsidR="00D34A1F" w:rsidRPr="00BC2DCC" w:rsidRDefault="00D34A1F" w:rsidP="00D34A1F">
      <w:pPr>
        <w:pStyle w:val="ListParagraph"/>
        <w:numPr>
          <w:ilvl w:val="0"/>
          <w:numId w:val="11"/>
        </w:numPr>
      </w:pPr>
      <w:r w:rsidRPr="00BC2DCC">
        <w:t>1 user can make many requests</w:t>
      </w:r>
    </w:p>
    <w:p w14:paraId="4815C9F2" w14:textId="77777777" w:rsidR="00D34A1F" w:rsidRDefault="00D34A1F" w:rsidP="00D34A1F">
      <w:pPr>
        <w:pStyle w:val="ListParagraph"/>
        <w:numPr>
          <w:ilvl w:val="0"/>
          <w:numId w:val="11"/>
        </w:numPr>
      </w:pPr>
      <w:r w:rsidRPr="00BC2DCC">
        <w:t>Each request can be made by 1 user</w:t>
      </w:r>
    </w:p>
    <w:p w14:paraId="469F48A5" w14:textId="308F283B" w:rsidR="005D27A0" w:rsidRPr="00BC2DCC" w:rsidRDefault="005D27A0" w:rsidP="00D34A1F">
      <w:pPr>
        <w:pStyle w:val="ListParagraph"/>
        <w:numPr>
          <w:ilvl w:val="0"/>
          <w:numId w:val="11"/>
        </w:numPr>
      </w:pPr>
      <w:r>
        <w:t>A user does not have to make a request</w:t>
      </w:r>
    </w:p>
    <w:p w14:paraId="06F12322" w14:textId="77777777" w:rsidR="00D34A1F" w:rsidRPr="00BC2DCC" w:rsidRDefault="00D34A1F" w:rsidP="00D34A1F">
      <w:pPr>
        <w:pStyle w:val="ListParagraph"/>
        <w:numPr>
          <w:ilvl w:val="0"/>
          <w:numId w:val="11"/>
        </w:numPr>
      </w:pPr>
      <w:r w:rsidRPr="00BC2DCC">
        <w:t>Each request can be for a single item</w:t>
      </w:r>
    </w:p>
    <w:p w14:paraId="6BDD7723" w14:textId="148BD157" w:rsidR="00D34A1F" w:rsidRDefault="00D34A1F" w:rsidP="00D34A1F">
      <w:pPr>
        <w:pStyle w:val="ListParagraph"/>
        <w:numPr>
          <w:ilvl w:val="0"/>
          <w:numId w:val="11"/>
        </w:numPr>
      </w:pPr>
      <w:r w:rsidRPr="00BC2DCC">
        <w:t>Each item can be requested many times</w:t>
      </w:r>
    </w:p>
    <w:p w14:paraId="53F07B4E" w14:textId="03D790C1" w:rsidR="005D27A0" w:rsidRDefault="005D27A0" w:rsidP="00D34A1F">
      <w:pPr>
        <w:pStyle w:val="ListParagraph"/>
        <w:numPr>
          <w:ilvl w:val="0"/>
          <w:numId w:val="11"/>
        </w:numPr>
      </w:pPr>
      <w:r>
        <w:t xml:space="preserve">An item does not have to be </w:t>
      </w:r>
      <w:r w:rsidR="00D855C6">
        <w:t>requested</w:t>
      </w:r>
    </w:p>
    <w:p w14:paraId="42662EC4" w14:textId="11A3F7F8" w:rsidR="00D855C6" w:rsidRPr="00BC2DCC" w:rsidRDefault="00D855C6" w:rsidP="00D34A1F">
      <w:pPr>
        <w:pStyle w:val="ListParagraph"/>
        <w:numPr>
          <w:ilvl w:val="0"/>
          <w:numId w:val="11"/>
        </w:numPr>
      </w:pPr>
      <w:r>
        <w:t>An item does not have to be donated</w:t>
      </w:r>
    </w:p>
    <w:p w14:paraId="2A3064DD" w14:textId="77777777" w:rsidR="00D34A1F" w:rsidRPr="00BC2DCC" w:rsidRDefault="00D34A1F" w:rsidP="00D34A1F">
      <w:pPr>
        <w:pStyle w:val="ListParagraph"/>
        <w:numPr>
          <w:ilvl w:val="0"/>
          <w:numId w:val="11"/>
        </w:numPr>
      </w:pPr>
      <w:r w:rsidRPr="00BC2DCC">
        <w:t>Each item can be donated many times</w:t>
      </w:r>
    </w:p>
    <w:p w14:paraId="1D9A4289" w14:textId="77777777" w:rsidR="00D34A1F" w:rsidRPr="00BC2DCC" w:rsidRDefault="00D34A1F" w:rsidP="00D34A1F">
      <w:pPr>
        <w:pStyle w:val="ListParagraph"/>
        <w:numPr>
          <w:ilvl w:val="0"/>
          <w:numId w:val="11"/>
        </w:numPr>
      </w:pPr>
      <w:r w:rsidRPr="00BC2DCC">
        <w:t>Each donation consists of a single item</w:t>
      </w:r>
    </w:p>
    <w:p w14:paraId="6595B9F2" w14:textId="58D29DC3" w:rsidR="00D34A1F" w:rsidRPr="00BC2DCC" w:rsidRDefault="00D34A1F">
      <w:pPr>
        <w:pStyle w:val="ListParagraph"/>
        <w:numPr>
          <w:ilvl w:val="0"/>
          <w:numId w:val="11"/>
        </w:numPr>
      </w:pPr>
      <w:r w:rsidRPr="00BC2DCC">
        <w:t>Each donation is directed at one request</w:t>
      </w:r>
    </w:p>
    <w:p w14:paraId="57B8F1FA" w14:textId="13769B07" w:rsidR="00D34A1F" w:rsidRDefault="00D34A1F">
      <w:pPr>
        <w:pStyle w:val="ListParagraph"/>
        <w:numPr>
          <w:ilvl w:val="0"/>
          <w:numId w:val="11"/>
        </w:numPr>
      </w:pPr>
      <w:r w:rsidRPr="00BC2DCC">
        <w:t>Each request is fulfilled by one or many donation</w:t>
      </w:r>
      <w:r w:rsidR="000C2827">
        <w:t>s</w:t>
      </w:r>
      <w:r w:rsidRPr="00BC2DCC">
        <w:t xml:space="preserve"> </w:t>
      </w:r>
    </w:p>
    <w:p w14:paraId="23D9ED2F" w14:textId="77777777" w:rsidR="00804A97" w:rsidRDefault="00804A97" w:rsidP="00804A97">
      <w:pPr>
        <w:pStyle w:val="ListParagraph"/>
        <w:numPr>
          <w:ilvl w:val="0"/>
          <w:numId w:val="11"/>
        </w:numPr>
      </w:pPr>
      <w:r>
        <w:t>Each user can reset their password many times</w:t>
      </w:r>
    </w:p>
    <w:p w14:paraId="11921C0D" w14:textId="7FC182A3" w:rsidR="00D5178C" w:rsidRDefault="00D5178C" w:rsidP="00804A97">
      <w:pPr>
        <w:pStyle w:val="ListParagraph"/>
        <w:numPr>
          <w:ilvl w:val="0"/>
          <w:numId w:val="11"/>
        </w:numPr>
      </w:pPr>
      <w:r>
        <w:t>A user does not have to reset their password</w:t>
      </w:r>
    </w:p>
    <w:p w14:paraId="71438F21" w14:textId="53E47127" w:rsidR="00804A97" w:rsidRPr="00BC2DCC" w:rsidRDefault="00804A97" w:rsidP="712E5725">
      <w:pPr>
        <w:pStyle w:val="ListParagraph"/>
        <w:numPr>
          <w:ilvl w:val="0"/>
          <w:numId w:val="11"/>
        </w:numPr>
      </w:pPr>
      <w:r>
        <w:t>Each reset password code can be used once</w:t>
      </w:r>
    </w:p>
    <w:p w14:paraId="0CDF128B" w14:textId="178F5F94" w:rsidR="00D34A1F" w:rsidRPr="00BC2DCC" w:rsidRDefault="00D34A1F" w:rsidP="00D34A1F">
      <w:r w:rsidRPr="00D34A1F">
        <w:t xml:space="preserve">Following the development of the updated ERD, the database will be implemented using a relational database management system (RDBMS) </w:t>
      </w:r>
      <w:r w:rsidRPr="00BC2DCC">
        <w:t xml:space="preserve">using </w:t>
      </w:r>
      <w:r w:rsidRPr="00D34A1F">
        <w:t>MySQL</w:t>
      </w:r>
      <w:r w:rsidRPr="00BC2DCC">
        <w:t xml:space="preserve">. </w:t>
      </w:r>
      <w:r w:rsidRPr="00D34A1F">
        <w:t>Tables for USER</w:t>
      </w:r>
      <w:r w:rsidR="00344FB1">
        <w:t>S</w:t>
      </w:r>
      <w:r w:rsidRPr="00D34A1F">
        <w:t xml:space="preserve">, ITEM, REQUEST, </w:t>
      </w:r>
      <w:r w:rsidR="00F954C1">
        <w:t xml:space="preserve">DONATION </w:t>
      </w:r>
      <w:r w:rsidRPr="00D34A1F">
        <w:t xml:space="preserve">and </w:t>
      </w:r>
      <w:r w:rsidR="00F954C1">
        <w:t>PASSWORD_RESETS</w:t>
      </w:r>
      <w:r w:rsidRPr="00D34A1F">
        <w:t xml:space="preserve"> will be created according to the improved design, with appropriate primary keys, foreign keys, and constraints to enforce referential integrity.</w:t>
      </w:r>
      <w:r w:rsidRPr="00BC2DCC">
        <w:t xml:space="preserve"> </w:t>
      </w:r>
    </w:p>
    <w:p w14:paraId="19D951C5" w14:textId="77777777" w:rsidR="00745E66" w:rsidRDefault="00D34A1F" w:rsidP="00D34A1F">
      <w:r w:rsidRPr="00D34A1F">
        <w:t>Passwords will be securely stored using hashing techniques to ensure user security.</w:t>
      </w:r>
    </w:p>
    <w:p w14:paraId="3CF524F8" w14:textId="2AB26BAB" w:rsidR="00D34A1F" w:rsidRPr="00D34A1F" w:rsidRDefault="00D34A1F" w:rsidP="00D34A1F">
      <w:r w:rsidRPr="00D34A1F">
        <w:t xml:space="preserve">The </w:t>
      </w:r>
      <w:proofErr w:type="spellStart"/>
      <w:r w:rsidRPr="00D34A1F">
        <w:t>user_biography</w:t>
      </w:r>
      <w:proofErr w:type="spellEnd"/>
      <w:r w:rsidRPr="00BC2DCC">
        <w:t xml:space="preserve"> </w:t>
      </w:r>
      <w:r w:rsidRPr="00D34A1F">
        <w:t>field will be set as nullable to allow flexibility during user profile creation.</w:t>
      </w:r>
    </w:p>
    <w:p w14:paraId="30076426" w14:textId="77777777" w:rsidR="00D34A1F" w:rsidRPr="00BC2DCC" w:rsidRDefault="00D34A1F" w:rsidP="00D34A1F">
      <w:r w:rsidRPr="00D34A1F">
        <w:t>Overall, the database implementation will closely follow the final ERD to ensure a normalized, efficient, and secure system ready to support the Lend a Hand mobile application.</w:t>
      </w:r>
    </w:p>
    <w:p w14:paraId="229F3346" w14:textId="175EF6E0" w:rsidR="712E5725" w:rsidRDefault="712E5725">
      <w:r>
        <w:br w:type="page"/>
      </w:r>
    </w:p>
    <w:p w14:paraId="12DD84C4" w14:textId="773DA276" w:rsidR="00D34A1F" w:rsidRPr="00F40F7A" w:rsidRDefault="00F81C29" w:rsidP="001829BC">
      <w:pPr>
        <w:pStyle w:val="Heading2"/>
        <w:rPr>
          <w:rFonts w:asciiTheme="minorHAnsi" w:hAnsiTheme="minorHAnsi" w:hint="eastAsia"/>
          <w:b/>
          <w:color w:val="auto"/>
          <w:sz w:val="28"/>
          <w:szCs w:val="28"/>
          <w:u w:val="single"/>
        </w:rPr>
      </w:pPr>
      <w:bookmarkStart w:id="17" w:name="_Toc199398302"/>
      <w:r w:rsidRPr="00F40F7A">
        <w:rPr>
          <w:rFonts w:asciiTheme="minorHAnsi" w:hAnsiTheme="minorHAnsi"/>
          <w:b/>
          <w:color w:val="auto"/>
          <w:sz w:val="28"/>
          <w:szCs w:val="28"/>
          <w:u w:val="single"/>
        </w:rPr>
        <w:lastRenderedPageBreak/>
        <w:t xml:space="preserve">Implementation of </w:t>
      </w:r>
      <w:r w:rsidR="001829BC" w:rsidRPr="00F40F7A">
        <w:rPr>
          <w:rFonts w:asciiTheme="minorHAnsi" w:hAnsiTheme="minorHAnsi"/>
          <w:b/>
          <w:color w:val="auto"/>
          <w:sz w:val="28"/>
          <w:szCs w:val="28"/>
          <w:u w:val="single"/>
        </w:rPr>
        <w:t>Tables</w:t>
      </w:r>
      <w:bookmarkEnd w:id="17"/>
    </w:p>
    <w:p w14:paraId="0C58CBDF" w14:textId="4BCF7102" w:rsidR="00F81C29" w:rsidRPr="007A35E6" w:rsidRDefault="00F81C29" w:rsidP="00F81C29">
      <w:pPr>
        <w:pStyle w:val="Heading3"/>
        <w:rPr>
          <w:rFonts w:hint="eastAsia"/>
        </w:rPr>
      </w:pPr>
      <w:bookmarkStart w:id="18" w:name="_Toc199398303"/>
      <w:r w:rsidRPr="007A35E6">
        <w:t>USER</w:t>
      </w:r>
      <w:r w:rsidR="00344FB1">
        <w:t>S</w:t>
      </w:r>
      <w:r w:rsidRPr="007A35E6">
        <w:t xml:space="preserve"> </w:t>
      </w:r>
      <w:r w:rsidR="0011130B" w:rsidRPr="007A35E6">
        <w:t>T</w:t>
      </w:r>
      <w:r w:rsidRPr="007A35E6">
        <w:t>able</w:t>
      </w:r>
      <w:bookmarkEnd w:id="18"/>
    </w:p>
    <w:p w14:paraId="3BED4BD8" w14:textId="70C02776" w:rsidR="00D34A1F" w:rsidRDefault="00D34A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2288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CREATE TABLE USER</w:t>
      </w:r>
      <w:r w:rsidR="00A45DA9">
        <w:rPr>
          <w:rFonts w:ascii="Consolas" w:hAnsi="Consolas" w:cs="Courier New"/>
          <w:color w:val="000000"/>
          <w:sz w:val="17"/>
          <w:szCs w:val="17"/>
        </w:rPr>
        <w:t>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19837ECE" w14:textId="77777777" w:rsidR="00D34A1F" w:rsidRDefault="00D34A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2288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 PRIMARY KEY AUTO_INCREMENT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4A45670" w14:textId="47A0B3FA" w:rsidR="00D34A1F" w:rsidRDefault="00D34A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2288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 w:rsidR="007718F4">
        <w:rPr>
          <w:rFonts w:ascii="Consolas" w:hAnsi="Consolas" w:cs="Courier New"/>
          <w:color w:val="000000"/>
          <w:sz w:val="17"/>
          <w:szCs w:val="17"/>
        </w:rPr>
        <w:t>user_</w:t>
      </w:r>
      <w:r>
        <w:rPr>
          <w:rFonts w:ascii="Consolas" w:hAnsi="Consolas" w:cs="Courier New"/>
          <w:color w:val="000000"/>
          <w:sz w:val="17"/>
          <w:szCs w:val="17"/>
        </w:rPr>
        <w:t>fname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F94E9F9" w14:textId="5111D2DE" w:rsidR="00D34A1F" w:rsidRDefault="00D34A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2288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 w:rsidR="007718F4">
        <w:rPr>
          <w:rFonts w:ascii="Consolas" w:hAnsi="Consolas" w:cs="Courier New"/>
          <w:color w:val="000000"/>
          <w:sz w:val="17"/>
          <w:szCs w:val="17"/>
        </w:rPr>
        <w:t>user_</w:t>
      </w:r>
      <w:r>
        <w:rPr>
          <w:rFonts w:ascii="Consolas" w:hAnsi="Consolas" w:cs="Courier New"/>
          <w:color w:val="000000"/>
          <w:sz w:val="17"/>
          <w:szCs w:val="17"/>
        </w:rPr>
        <w:t>l</w:t>
      </w:r>
      <w:r w:rsidR="004E0728">
        <w:rPr>
          <w:rFonts w:ascii="Consolas" w:hAnsi="Consolas" w:cs="Courier New"/>
          <w:color w:val="000000"/>
          <w:sz w:val="17"/>
          <w:szCs w:val="17"/>
        </w:rPr>
        <w:t>na</w:t>
      </w:r>
      <w:r>
        <w:rPr>
          <w:rFonts w:ascii="Consolas" w:hAnsi="Consolas" w:cs="Courier New"/>
          <w:color w:val="000000"/>
          <w:sz w:val="17"/>
          <w:szCs w:val="17"/>
        </w:rPr>
        <w:t>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EE09C6B" w14:textId="74B68DEF" w:rsidR="00D34A1F" w:rsidRDefault="00D34A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2288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 w:rsidR="007718F4">
        <w:rPr>
          <w:rFonts w:ascii="Consolas" w:hAnsi="Consolas" w:cs="Courier New"/>
          <w:color w:val="000000"/>
          <w:sz w:val="17"/>
          <w:szCs w:val="17"/>
        </w:rPr>
        <w:t>user_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r w:rsidR="004E0728">
        <w:rPr>
          <w:rFonts w:ascii="Consolas" w:hAnsi="Consolas" w:cs="Courier New"/>
          <w:color w:val="000000"/>
          <w:sz w:val="17"/>
          <w:szCs w:val="17"/>
        </w:rPr>
        <w:t>ob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DATE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9DDA017" w14:textId="35A04968" w:rsidR="00D34A1F" w:rsidRDefault="00D34A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2288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 w:rsidR="004E0728">
        <w:rPr>
          <w:rFonts w:ascii="Consolas" w:hAnsi="Consolas" w:cs="Courier New"/>
          <w:color w:val="000000"/>
          <w:sz w:val="17"/>
          <w:szCs w:val="17"/>
        </w:rPr>
        <w:t>user_</w:t>
      </w:r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 UNIQUE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6538FC8" w14:textId="6BFCBBD6" w:rsidR="00D34A1F" w:rsidRDefault="00D34A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22885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 w:rsidR="00BF591A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="004E0728">
        <w:rPr>
          <w:rFonts w:ascii="Consolas" w:hAnsi="Consolas" w:cs="Courier New"/>
          <w:color w:val="000000"/>
          <w:sz w:val="17"/>
          <w:szCs w:val="17"/>
        </w:rPr>
        <w:t>user_</w:t>
      </w:r>
      <w:r>
        <w:rPr>
          <w:rFonts w:ascii="Consolas" w:hAnsi="Consolas" w:cs="Courier New"/>
          <w:color w:val="000000"/>
          <w:sz w:val="17"/>
          <w:szCs w:val="17"/>
        </w:rPr>
        <w:t>password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255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757504A" w14:textId="521A1076" w:rsidR="00685C60" w:rsidRPr="00786DB9" w:rsidRDefault="00D34A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2288501"/>
        <w:rPr>
          <w:rFonts w:ascii="Consolas" w:hAnsi="Consolas" w:cs="Courier New"/>
          <w:sz w:val="17"/>
          <w:szCs w:val="17"/>
        </w:rPr>
      </w:pPr>
      <w:r w:rsidRPr="2823286D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="004E0728" w:rsidRPr="2823286D">
        <w:rPr>
          <w:rFonts w:ascii="Consolas" w:hAnsi="Consolas" w:cs="Courier New"/>
          <w:color w:val="000000" w:themeColor="text1"/>
          <w:sz w:val="17"/>
          <w:szCs w:val="17"/>
        </w:rPr>
        <w:t>user_</w:t>
      </w:r>
      <w:r w:rsidRPr="2823286D">
        <w:rPr>
          <w:rFonts w:ascii="Consolas" w:hAnsi="Consolas" w:cs="Courier New"/>
          <w:color w:val="000000" w:themeColor="text1"/>
          <w:sz w:val="17"/>
          <w:szCs w:val="17"/>
        </w:rPr>
        <w:t>biography</w:t>
      </w:r>
      <w:proofErr w:type="spellEnd"/>
      <w:r w:rsidRPr="2823286D">
        <w:rPr>
          <w:rFonts w:ascii="Consolas" w:hAnsi="Consolas" w:cs="Courier New"/>
          <w:color w:val="000000" w:themeColor="text1"/>
          <w:sz w:val="17"/>
          <w:szCs w:val="17"/>
        </w:rPr>
        <w:t xml:space="preserve"> TEXT</w:t>
      </w:r>
      <w:r w:rsidR="00786DB9">
        <w:rPr>
          <w:rFonts w:ascii="Consolas" w:hAnsi="Consolas" w:cs="Courier New"/>
          <w:sz w:val="17"/>
          <w:szCs w:val="17"/>
        </w:rPr>
        <w:t>);</w:t>
      </w:r>
      <w:r w:rsidR="004F43C8" w:rsidRPr="00685C60">
        <w:rPr>
          <w:noProof/>
        </w:rPr>
        <w:drawing>
          <wp:anchor distT="0" distB="0" distL="114300" distR="114300" simplePos="0" relativeHeight="251658240" behindDoc="0" locked="0" layoutInCell="1" allowOverlap="1" wp14:anchorId="227B4FBE" wp14:editId="29D49015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5400000" cy="1440000"/>
            <wp:effectExtent l="0" t="0" r="0" b="8255"/>
            <wp:wrapTopAndBottom/>
            <wp:docPr id="175173288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328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EF556" w14:textId="77777777" w:rsidR="004F43C8" w:rsidRDefault="004F43C8" w:rsidP="004F43C8">
      <w:pPr>
        <w:pStyle w:val="Heading3"/>
        <w:rPr>
          <w:rFonts w:hint="eastAsia"/>
        </w:rPr>
      </w:pPr>
    </w:p>
    <w:p w14:paraId="2F58B5F3" w14:textId="048A0713" w:rsidR="00D34A1F" w:rsidRPr="007A35E6" w:rsidRDefault="00F81C29" w:rsidP="00F81C29">
      <w:pPr>
        <w:pStyle w:val="Heading3"/>
        <w:rPr>
          <w:rFonts w:hint="eastAsia"/>
        </w:rPr>
      </w:pPr>
      <w:bookmarkStart w:id="19" w:name="_Toc199398304"/>
      <w:r w:rsidRPr="007A35E6">
        <w:t xml:space="preserve">ITEM </w:t>
      </w:r>
      <w:r w:rsidR="0011130B" w:rsidRPr="007A35E6">
        <w:t>T</w:t>
      </w:r>
      <w:r w:rsidRPr="007A35E6">
        <w:t>able</w:t>
      </w:r>
      <w:bookmarkEnd w:id="19"/>
    </w:p>
    <w:p w14:paraId="23314257" w14:textId="77777777" w:rsidR="00D34A1F" w:rsidRDefault="00D34A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595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ITEM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33CAB9C8" w14:textId="77777777" w:rsidR="00D34A1F" w:rsidRDefault="00D34A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595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item_id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 PRIMARY KEY AUTO_INCREMENT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2433D1AF" w14:textId="77777777" w:rsidR="00B44960" w:rsidRDefault="00D34A1F" w:rsidP="004F43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595638"/>
        <w:rPr>
          <w:rFonts w:ascii="Consolas" w:hAnsi="Consolas" w:cs="Courier New"/>
          <w:color w:val="000000" w:themeColor="text1"/>
          <w:sz w:val="17"/>
          <w:szCs w:val="17"/>
        </w:rPr>
      </w:pPr>
      <w:r w:rsidRPr="2823286D"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proofErr w:type="spellStart"/>
      <w:r w:rsidRPr="2823286D">
        <w:rPr>
          <w:rFonts w:ascii="Consolas" w:hAnsi="Consolas" w:cs="Courier New"/>
          <w:color w:val="000000" w:themeColor="text1"/>
          <w:sz w:val="17"/>
          <w:szCs w:val="17"/>
        </w:rPr>
        <w:t>item_name</w:t>
      </w:r>
      <w:proofErr w:type="spellEnd"/>
      <w:r w:rsidRPr="2823286D">
        <w:rPr>
          <w:rFonts w:ascii="Consolas" w:hAnsi="Consolas" w:cs="Courier New"/>
          <w:color w:val="000000" w:themeColor="text1"/>
          <w:sz w:val="17"/>
          <w:szCs w:val="17"/>
        </w:rPr>
        <w:t xml:space="preserve">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 w:rsidRPr="2823286D">
        <w:rPr>
          <w:rFonts w:ascii="Consolas" w:hAnsi="Consolas" w:cs="Courier New"/>
          <w:color w:val="000000" w:themeColor="text1"/>
          <w:sz w:val="17"/>
          <w:szCs w:val="17"/>
        </w:rPr>
        <w:t xml:space="preserve"> NOT NULL</w:t>
      </w:r>
    </w:p>
    <w:p w14:paraId="06A0416A" w14:textId="0B3C5274" w:rsidR="00685C60" w:rsidRPr="00786DB9" w:rsidRDefault="00786DB9" w:rsidP="004F43C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35956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);</w:t>
      </w:r>
      <w:r w:rsidR="004F43C8" w:rsidRPr="000C5C2F">
        <w:rPr>
          <w:noProof/>
        </w:rPr>
        <w:drawing>
          <wp:anchor distT="0" distB="0" distL="114300" distR="114300" simplePos="0" relativeHeight="251658241" behindDoc="1" locked="0" layoutInCell="1" allowOverlap="1" wp14:anchorId="7FA0EF8D" wp14:editId="28D9343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5400000" cy="1440000"/>
            <wp:effectExtent l="0" t="0" r="0" b="8255"/>
            <wp:wrapTopAndBottom/>
            <wp:docPr id="971008509" name="Picture 1" descr="A black screen with white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08509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DDD0F" w14:textId="5AA82EF3" w:rsidR="004F43C8" w:rsidRDefault="004F43C8">
      <w:pPr>
        <w:rPr>
          <w:rFonts w:eastAsiaTheme="majorEastAsia" w:cstheme="majorBidi" w:hint="eastAsia"/>
          <w:b/>
          <w:i/>
          <w:sz w:val="24"/>
          <w:szCs w:val="28"/>
        </w:rPr>
      </w:pPr>
    </w:p>
    <w:p w14:paraId="2400CF75" w14:textId="293D9C6E" w:rsidR="00F81C29" w:rsidRPr="007A35E6" w:rsidRDefault="00F81C29" w:rsidP="00F81C29">
      <w:pPr>
        <w:pStyle w:val="Heading3"/>
        <w:rPr>
          <w:rFonts w:hint="eastAsia"/>
        </w:rPr>
      </w:pPr>
      <w:bookmarkStart w:id="20" w:name="_Toc199398305"/>
      <w:r w:rsidRPr="007A35E6">
        <w:t>REQUEST Table</w:t>
      </w:r>
      <w:bookmarkEnd w:id="20"/>
    </w:p>
    <w:p w14:paraId="3912B34D" w14:textId="77777777" w:rsidR="001829BC" w:rsidRDefault="001829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040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REQUEST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1D75723B" w14:textId="77777777" w:rsidR="001829BC" w:rsidRDefault="001829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040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request_id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 PRIMARY KEY AUTO_INCREMENT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DAC126E" w14:textId="77777777" w:rsidR="001829BC" w:rsidRDefault="001829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040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D4BED5E" w14:textId="77777777" w:rsidR="001829BC" w:rsidRDefault="001829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040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item_id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4DDD5BD" w14:textId="77777777" w:rsidR="001829BC" w:rsidRDefault="001829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040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quantity_needed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D5D7C0B" w14:textId="77777777" w:rsidR="001829BC" w:rsidRDefault="001829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040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fulfilled BOOLEAN DEFAULT FALSE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EE03D97" w14:textId="285D0549" w:rsidR="001829BC" w:rsidRPr="00AB4B2D" w:rsidRDefault="001829BC" w:rsidP="00AB4B2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04003"/>
        <w:rPr>
          <w:rFonts w:ascii="Consolas" w:hAnsi="Consolas" w:cs="Courier New"/>
          <w:sz w:val="17"/>
          <w:szCs w:val="17"/>
        </w:rPr>
      </w:pPr>
      <w:r w:rsidRPr="7D2DB87D">
        <w:rPr>
          <w:rFonts w:ascii="Consolas" w:hAnsi="Consolas" w:cs="Courier New"/>
          <w:color w:val="000000" w:themeColor="text1"/>
          <w:sz w:val="17"/>
          <w:szCs w:val="17"/>
        </w:rPr>
        <w:t xml:space="preserve">    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7D2DB87D">
        <w:rPr>
          <w:rFonts w:ascii="Consolas" w:hAnsi="Consolas" w:cs="Courier New"/>
          <w:color w:val="000000" w:themeColor="text1"/>
          <w:sz w:val="17"/>
          <w:szCs w:val="17"/>
        </w:rPr>
        <w:t>user_id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 w:rsidRPr="7D2DB87D">
        <w:rPr>
          <w:rFonts w:ascii="Consolas" w:hAnsi="Consolas" w:cs="Courier New"/>
          <w:color w:val="000000" w:themeColor="text1"/>
          <w:sz w:val="17"/>
          <w:szCs w:val="17"/>
        </w:rPr>
        <w:t xml:space="preserve"> REFERENCES USER</w:t>
      </w:r>
      <w:r w:rsidR="00127957" w:rsidRPr="7D2DB87D">
        <w:rPr>
          <w:rFonts w:ascii="Consolas" w:hAnsi="Consolas" w:cs="Courier New"/>
          <w:color w:val="000000" w:themeColor="text1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7D2DB87D">
        <w:rPr>
          <w:rFonts w:ascii="Consolas" w:hAnsi="Consolas" w:cs="Courier New"/>
          <w:color w:val="000000" w:themeColor="text1"/>
          <w:sz w:val="17"/>
          <w:szCs w:val="17"/>
        </w:rPr>
        <w:t>user_id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C777B93" w14:textId="031352B1" w:rsidR="001829BC" w:rsidRDefault="001829BC" w:rsidP="00786D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04003"/>
        <w:rPr>
          <w:rFonts w:ascii="Consolas" w:hAnsi="Consolas" w:cs="Courier New"/>
          <w:color w:val="666600"/>
          <w:sz w:val="17"/>
          <w:szCs w:val="17"/>
        </w:rPr>
      </w:pPr>
      <w:r w:rsidRPr="712E5725">
        <w:rPr>
          <w:rFonts w:ascii="Consolas" w:hAnsi="Consolas" w:cs="Courier New"/>
          <w:color w:val="000000" w:themeColor="text1"/>
          <w:sz w:val="17"/>
          <w:szCs w:val="17"/>
        </w:rPr>
        <w:t xml:space="preserve">    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712E5725">
        <w:rPr>
          <w:rFonts w:ascii="Consolas" w:hAnsi="Consolas" w:cs="Courier New"/>
          <w:color w:val="000000" w:themeColor="text1"/>
          <w:sz w:val="17"/>
          <w:szCs w:val="17"/>
        </w:rPr>
        <w:t>item_id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 w:rsidRPr="712E5725">
        <w:rPr>
          <w:rFonts w:ascii="Consolas" w:hAnsi="Consolas" w:cs="Courier New"/>
          <w:color w:val="000000" w:themeColor="text1"/>
          <w:sz w:val="17"/>
          <w:szCs w:val="17"/>
        </w:rPr>
        <w:t xml:space="preserve"> REFERENCES ITEM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712E5725">
        <w:rPr>
          <w:rFonts w:ascii="Consolas" w:hAnsi="Consolas" w:cs="Courier New"/>
          <w:color w:val="000000" w:themeColor="text1"/>
          <w:sz w:val="17"/>
          <w:szCs w:val="17"/>
        </w:rPr>
        <w:t>item_id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F414BD" w14:textId="3147D9B3" w:rsidR="00D34A1F" w:rsidRPr="000D489F" w:rsidRDefault="001829BC" w:rsidP="000D48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6704003"/>
        <w:rPr>
          <w:rStyle w:val="BookTitle"/>
          <w:rFonts w:ascii="Consolas" w:hAnsi="Consolas" w:cs="Courier New"/>
          <w:b w:val="0"/>
          <w:i w:val="0"/>
          <w:spacing w:val="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);</w:t>
      </w:r>
    </w:p>
    <w:p w14:paraId="1CE89BEC" w14:textId="77777777" w:rsidR="00D7354A" w:rsidRPr="00D7354A" w:rsidRDefault="00D7354A" w:rsidP="000D489F">
      <w:pPr>
        <w:jc w:val="center"/>
        <w:rPr>
          <w:rStyle w:val="BookTitle"/>
          <w:b w:val="0"/>
          <w:bCs w:val="0"/>
          <w:i w:val="0"/>
          <w:iCs w:val="0"/>
          <w:spacing w:val="0"/>
          <w:sz w:val="2"/>
          <w:szCs w:val="2"/>
        </w:rPr>
      </w:pPr>
    </w:p>
    <w:p w14:paraId="42D780F2" w14:textId="5D2AA5EC" w:rsidR="000C5C2F" w:rsidRDefault="00D9127B" w:rsidP="000D489F">
      <w:pPr>
        <w:jc w:val="center"/>
        <w:rPr>
          <w:rStyle w:val="BookTitle"/>
          <w:b w:val="0"/>
          <w:i w:val="0"/>
          <w:spacing w:val="0"/>
        </w:rPr>
      </w:pPr>
      <w:r w:rsidRPr="00D9127B">
        <w:rPr>
          <w:rStyle w:val="BookTitle"/>
          <w:b w:val="0"/>
          <w:i w:val="0"/>
          <w:noProof/>
          <w:spacing w:val="0"/>
        </w:rPr>
        <w:drawing>
          <wp:inline distT="0" distB="0" distL="0" distR="0" wp14:anchorId="482C40C6" wp14:editId="42A796DB">
            <wp:extent cx="5400000" cy="1209600"/>
            <wp:effectExtent l="0" t="0" r="0" b="0"/>
            <wp:docPr id="535786997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86997" name="Picture 1" descr="A black and white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5BAC" w14:textId="1C05427B" w:rsidR="00AB4298" w:rsidRPr="003B5FA7" w:rsidRDefault="005A05EE" w:rsidP="00AB4298">
      <w:pPr>
        <w:rPr>
          <w:rStyle w:val="BookTitle"/>
          <w:b w:val="0"/>
          <w:i w:val="0"/>
          <w:spacing w:val="0"/>
          <w:sz w:val="18"/>
          <w:szCs w:val="18"/>
        </w:rPr>
      </w:pPr>
      <w:r w:rsidRPr="003B5FA7">
        <w:rPr>
          <w:rStyle w:val="BookTitle"/>
          <w:b w:val="0"/>
          <w:i w:val="0"/>
          <w:spacing w:val="0"/>
          <w:sz w:val="18"/>
          <w:szCs w:val="18"/>
        </w:rPr>
        <w:t>*</w:t>
      </w:r>
      <w:r w:rsidR="00AB4298" w:rsidRPr="003B5FA7">
        <w:rPr>
          <w:rStyle w:val="BookTitle"/>
          <w:b w:val="0"/>
          <w:i w:val="0"/>
          <w:spacing w:val="0"/>
          <w:sz w:val="18"/>
          <w:szCs w:val="18"/>
        </w:rPr>
        <w:t xml:space="preserve">Note that MYSQL converts BOOLEAN to </w:t>
      </w:r>
      <w:proofErr w:type="spellStart"/>
      <w:r w:rsidR="00AB4298" w:rsidRPr="003B5FA7">
        <w:rPr>
          <w:rStyle w:val="BookTitle"/>
          <w:b w:val="0"/>
          <w:i w:val="0"/>
          <w:spacing w:val="0"/>
          <w:sz w:val="18"/>
          <w:szCs w:val="18"/>
        </w:rPr>
        <w:t>tinyint</w:t>
      </w:r>
      <w:proofErr w:type="spellEnd"/>
      <w:r w:rsidR="00AB4298" w:rsidRPr="003B5FA7">
        <w:rPr>
          <w:rStyle w:val="BookTitle"/>
          <w:b w:val="0"/>
          <w:i w:val="0"/>
          <w:spacing w:val="0"/>
          <w:sz w:val="18"/>
          <w:szCs w:val="18"/>
        </w:rPr>
        <w:t>(1)</w:t>
      </w:r>
    </w:p>
    <w:p w14:paraId="28CF0F4E" w14:textId="6E280083" w:rsidR="001829BC" w:rsidRPr="006C6178" w:rsidRDefault="00F81C29" w:rsidP="00F81C29">
      <w:pPr>
        <w:pStyle w:val="Heading3"/>
        <w:rPr>
          <w:rStyle w:val="BookTitle"/>
          <w:rFonts w:hint="eastAsia"/>
          <w:b/>
          <w:i/>
          <w:spacing w:val="0"/>
        </w:rPr>
      </w:pPr>
      <w:bookmarkStart w:id="21" w:name="_Toc199398306"/>
      <w:r w:rsidRPr="006C6178">
        <w:rPr>
          <w:rStyle w:val="BookTitle"/>
          <w:b/>
          <w:i/>
          <w:spacing w:val="0"/>
        </w:rPr>
        <w:lastRenderedPageBreak/>
        <w:t xml:space="preserve">DONATION </w:t>
      </w:r>
      <w:r w:rsidR="0011130B" w:rsidRPr="006C6178">
        <w:rPr>
          <w:rStyle w:val="BookTitle"/>
          <w:b/>
          <w:i/>
          <w:spacing w:val="0"/>
        </w:rPr>
        <w:t>T</w:t>
      </w:r>
      <w:r w:rsidRPr="006C6178">
        <w:rPr>
          <w:rStyle w:val="BookTitle"/>
          <w:b/>
          <w:i/>
          <w:spacing w:val="0"/>
        </w:rPr>
        <w:t>able</w:t>
      </w:r>
      <w:bookmarkEnd w:id="21"/>
    </w:p>
    <w:p w14:paraId="2D68B8DC" w14:textId="77777777" w:rsidR="001829BC" w:rsidRDefault="001829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749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DONATION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588A604" w14:textId="77777777" w:rsidR="001829BC" w:rsidRDefault="001829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749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donation_id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 PRIMARY KEY AUTO_INCREMENT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655B5FB" w14:textId="77777777" w:rsidR="001829BC" w:rsidRDefault="001829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749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donor_user_id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14A3A45" w14:textId="14CEF347" w:rsidR="001829BC" w:rsidRDefault="001829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749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</w:t>
      </w:r>
      <w:r w:rsidR="0067447A">
        <w:rPr>
          <w:rFonts w:ascii="Consolas" w:hAnsi="Consolas" w:cs="Courier New"/>
          <w:color w:val="000000"/>
          <w:sz w:val="17"/>
          <w:szCs w:val="17"/>
        </w:rPr>
        <w:t>quest</w:t>
      </w:r>
      <w:r>
        <w:rPr>
          <w:rFonts w:ascii="Consolas" w:hAnsi="Consolas" w:cs="Courier New"/>
          <w:color w:val="000000"/>
          <w:sz w:val="17"/>
          <w:szCs w:val="17"/>
        </w:rPr>
        <w:t>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7AA4B72" w14:textId="77777777" w:rsidR="001829BC" w:rsidRDefault="001829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749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quantity_donated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B1D4136" w14:textId="77777777" w:rsidR="001829BC" w:rsidRDefault="001829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7498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donation_date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DATE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C5B8490" w14:textId="10D738E0" w:rsidR="001829BC" w:rsidRDefault="001829B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749856"/>
        <w:rPr>
          <w:rFonts w:ascii="Consolas" w:hAnsi="Consolas" w:cs="Courier New"/>
          <w:sz w:val="17"/>
          <w:szCs w:val="17"/>
        </w:rPr>
      </w:pPr>
      <w:r w:rsidRPr="7D2DB87D">
        <w:rPr>
          <w:rFonts w:ascii="Consolas" w:hAnsi="Consolas" w:cs="Courier New"/>
          <w:color w:val="000000" w:themeColor="text1"/>
          <w:sz w:val="17"/>
          <w:szCs w:val="17"/>
        </w:rPr>
        <w:t xml:space="preserve">    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7D2DB87D">
        <w:rPr>
          <w:rFonts w:ascii="Consolas" w:hAnsi="Consolas" w:cs="Courier New"/>
          <w:color w:val="000000" w:themeColor="text1"/>
          <w:sz w:val="17"/>
          <w:szCs w:val="17"/>
        </w:rPr>
        <w:t>donor_user_id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 w:rsidRPr="7D2DB87D">
        <w:rPr>
          <w:rFonts w:ascii="Consolas" w:hAnsi="Consolas" w:cs="Courier New"/>
          <w:color w:val="000000" w:themeColor="text1"/>
          <w:sz w:val="17"/>
          <w:szCs w:val="17"/>
        </w:rPr>
        <w:t xml:space="preserve"> REFERENCES USER</w:t>
      </w:r>
      <w:r w:rsidR="00C93131" w:rsidRPr="7D2DB87D">
        <w:rPr>
          <w:rFonts w:ascii="Consolas" w:hAnsi="Consolas" w:cs="Courier New"/>
          <w:color w:val="000000" w:themeColor="text1"/>
          <w:sz w:val="17"/>
          <w:szCs w:val="17"/>
        </w:rPr>
        <w:t>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Pr="7D2DB87D">
        <w:rPr>
          <w:rFonts w:ascii="Consolas" w:hAnsi="Consolas" w:cs="Courier New"/>
          <w:color w:val="000000" w:themeColor="text1"/>
          <w:sz w:val="17"/>
          <w:szCs w:val="17"/>
        </w:rPr>
        <w:t>user_id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611AB5E" w14:textId="0604B2CE" w:rsidR="00590132" w:rsidRDefault="000D489F" w:rsidP="00786D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749856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00" w:themeColor="text1"/>
          <w:sz w:val="17"/>
          <w:szCs w:val="17"/>
        </w:rPr>
        <w:t xml:space="preserve">    </w:t>
      </w:r>
      <w:r w:rsidR="7D2DB87D" w:rsidRPr="7D2DB87D">
        <w:rPr>
          <w:rFonts w:ascii="Consolas" w:hAnsi="Consolas" w:cs="Courier New"/>
          <w:color w:val="000000" w:themeColor="text1"/>
          <w:sz w:val="17"/>
          <w:szCs w:val="17"/>
        </w:rPr>
        <w:t xml:space="preserve">FOREIGN KEY </w:t>
      </w:r>
      <w:r w:rsidR="7D2DB87D" w:rsidRPr="7D2DB87D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="7D2DB87D" w:rsidRPr="7D2DB87D">
        <w:rPr>
          <w:rFonts w:ascii="Consolas" w:hAnsi="Consolas" w:cs="Courier New"/>
          <w:color w:val="000000" w:themeColor="text1"/>
          <w:sz w:val="17"/>
          <w:szCs w:val="17"/>
        </w:rPr>
        <w:t>request_id</w:t>
      </w:r>
      <w:proofErr w:type="spellEnd"/>
      <w:r w:rsidR="7D2DB87D" w:rsidRPr="7D2DB87D">
        <w:rPr>
          <w:rFonts w:ascii="Consolas" w:hAnsi="Consolas" w:cs="Courier New"/>
          <w:color w:val="666600"/>
          <w:sz w:val="17"/>
          <w:szCs w:val="17"/>
        </w:rPr>
        <w:t>)</w:t>
      </w:r>
      <w:r w:rsidR="7D2DB87D" w:rsidRPr="7D2DB87D">
        <w:rPr>
          <w:rFonts w:ascii="Consolas" w:hAnsi="Consolas" w:cs="Courier New"/>
          <w:color w:val="000000" w:themeColor="text1"/>
          <w:sz w:val="17"/>
          <w:szCs w:val="17"/>
        </w:rPr>
        <w:t xml:space="preserve"> REFERENCES REQUEST</w:t>
      </w:r>
      <w:r w:rsidR="7D2DB87D" w:rsidRPr="7D2DB87D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="7D2DB87D" w:rsidRPr="7D2DB87D">
        <w:rPr>
          <w:rFonts w:ascii="Consolas" w:hAnsi="Consolas" w:cs="Courier New"/>
          <w:color w:val="000000" w:themeColor="text1"/>
          <w:sz w:val="17"/>
          <w:szCs w:val="17"/>
        </w:rPr>
        <w:t>request_id</w:t>
      </w:r>
      <w:proofErr w:type="spellEnd"/>
      <w:r w:rsidR="7D2DB87D" w:rsidRPr="7D2DB87D">
        <w:rPr>
          <w:rFonts w:ascii="Consolas" w:hAnsi="Consolas" w:cs="Courier New"/>
          <w:color w:val="666600"/>
          <w:sz w:val="17"/>
          <w:szCs w:val="17"/>
        </w:rPr>
        <w:t>)</w:t>
      </w:r>
    </w:p>
    <w:p w14:paraId="0C5D83F1" w14:textId="4469C9CC" w:rsidR="0067447A" w:rsidRPr="00786DB9" w:rsidRDefault="005970F0" w:rsidP="00786D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4749856"/>
        <w:rPr>
          <w:rFonts w:ascii="Consolas" w:hAnsi="Consolas" w:cs="Courier New"/>
          <w:sz w:val="17"/>
          <w:szCs w:val="17"/>
        </w:rPr>
      </w:pPr>
      <w:r w:rsidRPr="004D6200">
        <w:rPr>
          <w:noProof/>
        </w:rPr>
        <w:drawing>
          <wp:anchor distT="0" distB="0" distL="114300" distR="114300" simplePos="0" relativeHeight="251658242" behindDoc="0" locked="0" layoutInCell="1" allowOverlap="1" wp14:anchorId="7167850C" wp14:editId="7F00FF67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5400000" cy="1440000"/>
            <wp:effectExtent l="0" t="0" r="0" b="8255"/>
            <wp:wrapTopAndBottom/>
            <wp:docPr id="1798017043" name="Picture 1" descr="A black screen with white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17043" name="Picture 1" descr="A black screen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9BC">
        <w:rPr>
          <w:rFonts w:ascii="Consolas" w:hAnsi="Consolas" w:cs="Courier New"/>
          <w:sz w:val="17"/>
          <w:szCs w:val="17"/>
        </w:rPr>
        <w:t>);</w:t>
      </w:r>
    </w:p>
    <w:p w14:paraId="4054A687" w14:textId="5E017410" w:rsidR="005970F0" w:rsidRPr="00E452EF" w:rsidRDefault="005970F0" w:rsidP="005970F0">
      <w:pPr>
        <w:rPr>
          <w:rStyle w:val="BookTitle"/>
          <w:sz w:val="14"/>
          <w:szCs w:val="14"/>
        </w:rPr>
      </w:pPr>
    </w:p>
    <w:p w14:paraId="52311DEB" w14:textId="007B1AD7" w:rsidR="003F3BFA" w:rsidRPr="006C6178" w:rsidRDefault="003F3BFA" w:rsidP="003F3BFA">
      <w:pPr>
        <w:pStyle w:val="Heading3"/>
        <w:rPr>
          <w:rStyle w:val="BookTitle"/>
          <w:rFonts w:hint="eastAsia"/>
          <w:b/>
          <w:i/>
          <w:spacing w:val="0"/>
        </w:rPr>
      </w:pPr>
      <w:bookmarkStart w:id="22" w:name="_Toc199398307"/>
      <w:r w:rsidRPr="6C54CF62">
        <w:rPr>
          <w:rStyle w:val="BookTitle"/>
          <w:b/>
          <w:i/>
          <w:spacing w:val="0"/>
        </w:rPr>
        <w:t>PASSWORD_RESETS Table</w:t>
      </w:r>
      <w:bookmarkEnd w:id="22"/>
    </w:p>
    <w:p w14:paraId="00ECF523" w14:textId="77777777" w:rsidR="003F3BFA" w:rsidRDefault="003F3B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547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PASSWORD_RESETS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1D84FAC3" w14:textId="4F09F52C" w:rsidR="003F3BFA" w:rsidRDefault="003F3B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547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reset_id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 PRIMARY KEY</w:t>
      </w:r>
      <w:r w:rsidR="00E1178D">
        <w:rPr>
          <w:rFonts w:ascii="Consolas" w:hAnsi="Consolas" w:cs="Courier New"/>
          <w:color w:val="000000"/>
          <w:sz w:val="17"/>
          <w:szCs w:val="17"/>
        </w:rPr>
        <w:t xml:space="preserve"> AUTO_INCREMENT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194C36A" w14:textId="77777777" w:rsidR="003F3BFA" w:rsidRDefault="003F3B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547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3197DCF" w14:textId="77777777" w:rsidR="003F3BFA" w:rsidRDefault="003F3B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547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code VARCHAR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3FC242F" w14:textId="77777777" w:rsidR="003F3BFA" w:rsidRDefault="003F3B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547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expires_at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DATETIME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B050731" w14:textId="77777777" w:rsidR="003F3BFA" w:rsidRDefault="003F3B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547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FOREIGN KEY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REFERENCES USERS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ON DELETE CASCADE</w:t>
      </w:r>
    </w:p>
    <w:p w14:paraId="128C51FB" w14:textId="04393017" w:rsidR="003F3BFA" w:rsidRPr="00650A48" w:rsidRDefault="003F3BFA" w:rsidP="00650A4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45478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3523FF" w14:textId="77777777" w:rsidR="00E452EF" w:rsidRPr="00E452EF" w:rsidRDefault="00E452EF" w:rsidP="00650A48">
      <w:pPr>
        <w:jc w:val="center"/>
        <w:rPr>
          <w:sz w:val="18"/>
          <w:szCs w:val="18"/>
        </w:rPr>
      </w:pPr>
    </w:p>
    <w:p w14:paraId="060FC0CE" w14:textId="559772AF" w:rsidR="005970F0" w:rsidRDefault="00650A48" w:rsidP="006A7CE6">
      <w:pPr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6CBE044" wp14:editId="73000077">
            <wp:extent cx="5400000" cy="1440000"/>
            <wp:effectExtent l="0" t="0" r="0" b="8255"/>
            <wp:docPr id="1595520360" name="Picture 1595520360" descr="A black background with white tex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20360" name="Picture 1595520360" descr="A black background with white text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48EF" w14:textId="4DE0D4FA" w:rsidR="00BC2DCC" w:rsidRPr="00FE78B4" w:rsidRDefault="00BC2DCC" w:rsidP="00BC2DCC">
      <w:pPr>
        <w:rPr>
          <w:b/>
          <w:color w:val="000000" w:themeColor="text1"/>
          <w:sz w:val="28"/>
          <w:szCs w:val="28"/>
          <w:u w:val="single"/>
        </w:rPr>
      </w:pPr>
    </w:p>
    <w:sectPr w:rsidR="00BC2DCC" w:rsidRPr="00FE78B4" w:rsidSect="002371AA">
      <w:footerReference w:type="default" r:id="rId24"/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502EB" w14:textId="77777777" w:rsidR="00942BC2" w:rsidRDefault="00942BC2" w:rsidP="0011130B">
      <w:pPr>
        <w:spacing w:after="0" w:line="240" w:lineRule="auto"/>
      </w:pPr>
      <w:r>
        <w:separator/>
      </w:r>
    </w:p>
  </w:endnote>
  <w:endnote w:type="continuationSeparator" w:id="0">
    <w:p w14:paraId="211E099A" w14:textId="77777777" w:rsidR="00942BC2" w:rsidRDefault="00942BC2" w:rsidP="0011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43373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8F7EE9A" w14:textId="6866DAE9" w:rsidR="0011130B" w:rsidRDefault="0011130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4EFF91" w14:textId="77777777" w:rsidR="0011130B" w:rsidRDefault="00111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E0056" w14:textId="77777777" w:rsidR="00942BC2" w:rsidRDefault="00942BC2" w:rsidP="0011130B">
      <w:pPr>
        <w:spacing w:after="0" w:line="240" w:lineRule="auto"/>
      </w:pPr>
      <w:r>
        <w:separator/>
      </w:r>
    </w:p>
  </w:footnote>
  <w:footnote w:type="continuationSeparator" w:id="0">
    <w:p w14:paraId="7CB8A5AD" w14:textId="77777777" w:rsidR="00942BC2" w:rsidRDefault="00942BC2" w:rsidP="00111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541E"/>
    <w:multiLevelType w:val="hybridMultilevel"/>
    <w:tmpl w:val="8272C368"/>
    <w:lvl w:ilvl="0" w:tplc="1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 w15:restartNumberingAfterBreak="0">
    <w:nsid w:val="053578B5"/>
    <w:multiLevelType w:val="hybridMultilevel"/>
    <w:tmpl w:val="77488868"/>
    <w:lvl w:ilvl="0" w:tplc="6E68E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F049C"/>
    <w:multiLevelType w:val="hybridMultilevel"/>
    <w:tmpl w:val="25D812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2713"/>
    <w:multiLevelType w:val="hybridMultilevel"/>
    <w:tmpl w:val="57FE40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4CD9"/>
    <w:multiLevelType w:val="hybridMultilevel"/>
    <w:tmpl w:val="F1A298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27D1C"/>
    <w:multiLevelType w:val="hybridMultilevel"/>
    <w:tmpl w:val="D9BA39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56B87"/>
    <w:multiLevelType w:val="hybridMultilevel"/>
    <w:tmpl w:val="E9BA23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4F7E"/>
    <w:multiLevelType w:val="multilevel"/>
    <w:tmpl w:val="C4C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133F8"/>
    <w:multiLevelType w:val="hybridMultilevel"/>
    <w:tmpl w:val="DEACF0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D7B5B"/>
    <w:multiLevelType w:val="hybridMultilevel"/>
    <w:tmpl w:val="490EEF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F1E54"/>
    <w:multiLevelType w:val="multilevel"/>
    <w:tmpl w:val="5F10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A3D59"/>
    <w:multiLevelType w:val="hybridMultilevel"/>
    <w:tmpl w:val="871A5B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E19E2"/>
    <w:multiLevelType w:val="multilevel"/>
    <w:tmpl w:val="62B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35FF8"/>
    <w:multiLevelType w:val="hybridMultilevel"/>
    <w:tmpl w:val="1256B2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11254A"/>
    <w:multiLevelType w:val="hybridMultilevel"/>
    <w:tmpl w:val="65AACB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D33C6"/>
    <w:multiLevelType w:val="multilevel"/>
    <w:tmpl w:val="FEA8F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E6DE2"/>
    <w:multiLevelType w:val="hybridMultilevel"/>
    <w:tmpl w:val="94F2706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836AF5"/>
    <w:multiLevelType w:val="multilevel"/>
    <w:tmpl w:val="E8FE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0E58A3"/>
    <w:multiLevelType w:val="hybridMultilevel"/>
    <w:tmpl w:val="3656F4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92311">
    <w:abstractNumId w:val="14"/>
  </w:num>
  <w:num w:numId="2" w16cid:durableId="2051294291">
    <w:abstractNumId w:val="13"/>
  </w:num>
  <w:num w:numId="3" w16cid:durableId="1495367519">
    <w:abstractNumId w:val="6"/>
  </w:num>
  <w:num w:numId="4" w16cid:durableId="1890875621">
    <w:abstractNumId w:val="9"/>
  </w:num>
  <w:num w:numId="5" w16cid:durableId="1210648813">
    <w:abstractNumId w:val="3"/>
  </w:num>
  <w:num w:numId="6" w16cid:durableId="1553692586">
    <w:abstractNumId w:val="0"/>
  </w:num>
  <w:num w:numId="7" w16cid:durableId="1894585158">
    <w:abstractNumId w:val="2"/>
  </w:num>
  <w:num w:numId="8" w16cid:durableId="78065820">
    <w:abstractNumId w:val="1"/>
  </w:num>
  <w:num w:numId="9" w16cid:durableId="1366978013">
    <w:abstractNumId w:val="18"/>
  </w:num>
  <w:num w:numId="10" w16cid:durableId="400493399">
    <w:abstractNumId w:val="5"/>
  </w:num>
  <w:num w:numId="11" w16cid:durableId="1619335909">
    <w:abstractNumId w:val="16"/>
  </w:num>
  <w:num w:numId="12" w16cid:durableId="1505627201">
    <w:abstractNumId w:val="7"/>
  </w:num>
  <w:num w:numId="13" w16cid:durableId="1451779017">
    <w:abstractNumId w:val="12"/>
  </w:num>
  <w:num w:numId="14" w16cid:durableId="877812818">
    <w:abstractNumId w:val="15"/>
  </w:num>
  <w:num w:numId="15" w16cid:durableId="1253469805">
    <w:abstractNumId w:val="17"/>
  </w:num>
  <w:num w:numId="16" w16cid:durableId="1235579762">
    <w:abstractNumId w:val="4"/>
  </w:num>
  <w:num w:numId="17" w16cid:durableId="304892664">
    <w:abstractNumId w:val="8"/>
  </w:num>
  <w:num w:numId="18" w16cid:durableId="1931499381">
    <w:abstractNumId w:val="11"/>
  </w:num>
  <w:num w:numId="19" w16cid:durableId="1679112308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hayna Unterslak">
    <w15:presenceInfo w15:providerId="Windows Live" w15:userId="bfed29b80ef3d4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6"/>
    <w:rsid w:val="00000C63"/>
    <w:rsid w:val="00001049"/>
    <w:rsid w:val="0000176E"/>
    <w:rsid w:val="00001803"/>
    <w:rsid w:val="00004F36"/>
    <w:rsid w:val="000065E8"/>
    <w:rsid w:val="00006F64"/>
    <w:rsid w:val="000076B4"/>
    <w:rsid w:val="0001013A"/>
    <w:rsid w:val="00014443"/>
    <w:rsid w:val="00016450"/>
    <w:rsid w:val="00020468"/>
    <w:rsid w:val="000207C0"/>
    <w:rsid w:val="000235F2"/>
    <w:rsid w:val="00027364"/>
    <w:rsid w:val="000317ED"/>
    <w:rsid w:val="00031A82"/>
    <w:rsid w:val="00033CDE"/>
    <w:rsid w:val="000342AB"/>
    <w:rsid w:val="00034A6A"/>
    <w:rsid w:val="00035746"/>
    <w:rsid w:val="00036F0E"/>
    <w:rsid w:val="00041FBA"/>
    <w:rsid w:val="00045B65"/>
    <w:rsid w:val="00045DB0"/>
    <w:rsid w:val="000576AA"/>
    <w:rsid w:val="0006077B"/>
    <w:rsid w:val="000609AA"/>
    <w:rsid w:val="00063740"/>
    <w:rsid w:val="00074BDE"/>
    <w:rsid w:val="000769CE"/>
    <w:rsid w:val="00085B5F"/>
    <w:rsid w:val="000920CF"/>
    <w:rsid w:val="00092F7C"/>
    <w:rsid w:val="000955A7"/>
    <w:rsid w:val="00095973"/>
    <w:rsid w:val="00096762"/>
    <w:rsid w:val="000A3EF7"/>
    <w:rsid w:val="000A4855"/>
    <w:rsid w:val="000A7102"/>
    <w:rsid w:val="000B0F6D"/>
    <w:rsid w:val="000B3084"/>
    <w:rsid w:val="000B350E"/>
    <w:rsid w:val="000B494D"/>
    <w:rsid w:val="000B4D14"/>
    <w:rsid w:val="000B513E"/>
    <w:rsid w:val="000B7D08"/>
    <w:rsid w:val="000C124B"/>
    <w:rsid w:val="000C2827"/>
    <w:rsid w:val="000C5577"/>
    <w:rsid w:val="000C5C2F"/>
    <w:rsid w:val="000D36A9"/>
    <w:rsid w:val="000D489F"/>
    <w:rsid w:val="000D5D49"/>
    <w:rsid w:val="000D619C"/>
    <w:rsid w:val="000D7CB1"/>
    <w:rsid w:val="000E11F7"/>
    <w:rsid w:val="000E1351"/>
    <w:rsid w:val="000E400F"/>
    <w:rsid w:val="000E5264"/>
    <w:rsid w:val="000F1EF1"/>
    <w:rsid w:val="000F3C04"/>
    <w:rsid w:val="000F4E9F"/>
    <w:rsid w:val="00100BC9"/>
    <w:rsid w:val="00105A85"/>
    <w:rsid w:val="001065E5"/>
    <w:rsid w:val="0011130B"/>
    <w:rsid w:val="00114F62"/>
    <w:rsid w:val="001154C9"/>
    <w:rsid w:val="00116FC8"/>
    <w:rsid w:val="0012511F"/>
    <w:rsid w:val="001268E8"/>
    <w:rsid w:val="00127957"/>
    <w:rsid w:val="001329D4"/>
    <w:rsid w:val="00134508"/>
    <w:rsid w:val="001345A4"/>
    <w:rsid w:val="00141728"/>
    <w:rsid w:val="00141ED3"/>
    <w:rsid w:val="00142BA2"/>
    <w:rsid w:val="00143E48"/>
    <w:rsid w:val="001503A8"/>
    <w:rsid w:val="00150CD9"/>
    <w:rsid w:val="001519FB"/>
    <w:rsid w:val="00152C15"/>
    <w:rsid w:val="00156910"/>
    <w:rsid w:val="00156F5C"/>
    <w:rsid w:val="001601B2"/>
    <w:rsid w:val="00162473"/>
    <w:rsid w:val="00162FC4"/>
    <w:rsid w:val="00164BFC"/>
    <w:rsid w:val="00166100"/>
    <w:rsid w:val="001678CB"/>
    <w:rsid w:val="00177996"/>
    <w:rsid w:val="001829BC"/>
    <w:rsid w:val="00184A35"/>
    <w:rsid w:val="00185704"/>
    <w:rsid w:val="00186441"/>
    <w:rsid w:val="00187A59"/>
    <w:rsid w:val="00191E86"/>
    <w:rsid w:val="001958FB"/>
    <w:rsid w:val="00196C0C"/>
    <w:rsid w:val="001A0FAF"/>
    <w:rsid w:val="001A3727"/>
    <w:rsid w:val="001A3BBF"/>
    <w:rsid w:val="001B1161"/>
    <w:rsid w:val="001B161A"/>
    <w:rsid w:val="001B28C6"/>
    <w:rsid w:val="001B3114"/>
    <w:rsid w:val="001C06A7"/>
    <w:rsid w:val="001C13C0"/>
    <w:rsid w:val="001C49AA"/>
    <w:rsid w:val="001C7BB8"/>
    <w:rsid w:val="001C7D3D"/>
    <w:rsid w:val="001D3299"/>
    <w:rsid w:val="001D5E1A"/>
    <w:rsid w:val="001E014F"/>
    <w:rsid w:val="001F0337"/>
    <w:rsid w:val="001F141D"/>
    <w:rsid w:val="001F2588"/>
    <w:rsid w:val="001F2E32"/>
    <w:rsid w:val="001F416F"/>
    <w:rsid w:val="001F4D80"/>
    <w:rsid w:val="001F7A1D"/>
    <w:rsid w:val="00201F2A"/>
    <w:rsid w:val="00204ACC"/>
    <w:rsid w:val="002052FD"/>
    <w:rsid w:val="002062D5"/>
    <w:rsid w:val="0021095B"/>
    <w:rsid w:val="00212E37"/>
    <w:rsid w:val="00213B46"/>
    <w:rsid w:val="0021620D"/>
    <w:rsid w:val="00221458"/>
    <w:rsid w:val="00223813"/>
    <w:rsid w:val="0022648F"/>
    <w:rsid w:val="00230DD9"/>
    <w:rsid w:val="002371AA"/>
    <w:rsid w:val="00237404"/>
    <w:rsid w:val="00240119"/>
    <w:rsid w:val="00240206"/>
    <w:rsid w:val="0024178E"/>
    <w:rsid w:val="00242F35"/>
    <w:rsid w:val="00243DE4"/>
    <w:rsid w:val="00245595"/>
    <w:rsid w:val="002516A4"/>
    <w:rsid w:val="0025608F"/>
    <w:rsid w:val="00261C6B"/>
    <w:rsid w:val="00262FC2"/>
    <w:rsid w:val="00262FEC"/>
    <w:rsid w:val="00263BE4"/>
    <w:rsid w:val="00264B6D"/>
    <w:rsid w:val="00264DE1"/>
    <w:rsid w:val="002671A0"/>
    <w:rsid w:val="00267302"/>
    <w:rsid w:val="002729F8"/>
    <w:rsid w:val="00274F22"/>
    <w:rsid w:val="002766B9"/>
    <w:rsid w:val="00276E4B"/>
    <w:rsid w:val="00280508"/>
    <w:rsid w:val="00281E0B"/>
    <w:rsid w:val="00282F2C"/>
    <w:rsid w:val="00290396"/>
    <w:rsid w:val="00293CAD"/>
    <w:rsid w:val="002A004F"/>
    <w:rsid w:val="002A0778"/>
    <w:rsid w:val="002A2601"/>
    <w:rsid w:val="002A2F17"/>
    <w:rsid w:val="002A6A54"/>
    <w:rsid w:val="002A6EA9"/>
    <w:rsid w:val="002A7502"/>
    <w:rsid w:val="002B1EF0"/>
    <w:rsid w:val="002B3C96"/>
    <w:rsid w:val="002C177B"/>
    <w:rsid w:val="002C4C85"/>
    <w:rsid w:val="002C50A4"/>
    <w:rsid w:val="002C69CF"/>
    <w:rsid w:val="002C70DC"/>
    <w:rsid w:val="002D0B9F"/>
    <w:rsid w:val="002D2380"/>
    <w:rsid w:val="002D5F07"/>
    <w:rsid w:val="002D5FE4"/>
    <w:rsid w:val="002D67ED"/>
    <w:rsid w:val="002D7E45"/>
    <w:rsid w:val="002E010F"/>
    <w:rsid w:val="002F05A8"/>
    <w:rsid w:val="002F0947"/>
    <w:rsid w:val="002F157E"/>
    <w:rsid w:val="002F3D6B"/>
    <w:rsid w:val="002F4279"/>
    <w:rsid w:val="002F5762"/>
    <w:rsid w:val="002F5A75"/>
    <w:rsid w:val="002F6911"/>
    <w:rsid w:val="002F6CB8"/>
    <w:rsid w:val="002F72DA"/>
    <w:rsid w:val="002F73F6"/>
    <w:rsid w:val="002F7FA1"/>
    <w:rsid w:val="00301C41"/>
    <w:rsid w:val="003040A0"/>
    <w:rsid w:val="00305978"/>
    <w:rsid w:val="00313AD3"/>
    <w:rsid w:val="00322861"/>
    <w:rsid w:val="00322F31"/>
    <w:rsid w:val="003234D4"/>
    <w:rsid w:val="00326D0F"/>
    <w:rsid w:val="00327D73"/>
    <w:rsid w:val="003301F8"/>
    <w:rsid w:val="00334D09"/>
    <w:rsid w:val="00336A68"/>
    <w:rsid w:val="0034110B"/>
    <w:rsid w:val="003439AF"/>
    <w:rsid w:val="00344FB1"/>
    <w:rsid w:val="003457CB"/>
    <w:rsid w:val="00352447"/>
    <w:rsid w:val="00353EDC"/>
    <w:rsid w:val="0035585F"/>
    <w:rsid w:val="003634BE"/>
    <w:rsid w:val="00373EE5"/>
    <w:rsid w:val="00374B5B"/>
    <w:rsid w:val="003758A4"/>
    <w:rsid w:val="003837D7"/>
    <w:rsid w:val="00384E4A"/>
    <w:rsid w:val="00385161"/>
    <w:rsid w:val="00385B56"/>
    <w:rsid w:val="00395E7D"/>
    <w:rsid w:val="00397B99"/>
    <w:rsid w:val="003A03B8"/>
    <w:rsid w:val="003A16EF"/>
    <w:rsid w:val="003A4EB3"/>
    <w:rsid w:val="003A4F6E"/>
    <w:rsid w:val="003B3A26"/>
    <w:rsid w:val="003B4ECF"/>
    <w:rsid w:val="003B54EA"/>
    <w:rsid w:val="003B570A"/>
    <w:rsid w:val="003B5FA7"/>
    <w:rsid w:val="003C0057"/>
    <w:rsid w:val="003C127E"/>
    <w:rsid w:val="003C1E81"/>
    <w:rsid w:val="003C4C8A"/>
    <w:rsid w:val="003D0741"/>
    <w:rsid w:val="003D0A31"/>
    <w:rsid w:val="003D0FEE"/>
    <w:rsid w:val="003D35F1"/>
    <w:rsid w:val="003D5116"/>
    <w:rsid w:val="003D619E"/>
    <w:rsid w:val="003D63C1"/>
    <w:rsid w:val="003E331C"/>
    <w:rsid w:val="003E4362"/>
    <w:rsid w:val="003E7AD6"/>
    <w:rsid w:val="003F2BE3"/>
    <w:rsid w:val="003F3BFA"/>
    <w:rsid w:val="003F4141"/>
    <w:rsid w:val="003F47C5"/>
    <w:rsid w:val="003F6A7C"/>
    <w:rsid w:val="003F7EC5"/>
    <w:rsid w:val="004016A4"/>
    <w:rsid w:val="0040375D"/>
    <w:rsid w:val="00405D4D"/>
    <w:rsid w:val="00406DDC"/>
    <w:rsid w:val="004112E2"/>
    <w:rsid w:val="0041267D"/>
    <w:rsid w:val="00412A97"/>
    <w:rsid w:val="00415F14"/>
    <w:rsid w:val="00416E94"/>
    <w:rsid w:val="004205A8"/>
    <w:rsid w:val="00424CE1"/>
    <w:rsid w:val="00430F8E"/>
    <w:rsid w:val="004317D4"/>
    <w:rsid w:val="00436B8C"/>
    <w:rsid w:val="0044338E"/>
    <w:rsid w:val="004469AE"/>
    <w:rsid w:val="00446CC0"/>
    <w:rsid w:val="00447B04"/>
    <w:rsid w:val="00447D00"/>
    <w:rsid w:val="00452E46"/>
    <w:rsid w:val="004543E1"/>
    <w:rsid w:val="0045609B"/>
    <w:rsid w:val="004572EF"/>
    <w:rsid w:val="00457AA6"/>
    <w:rsid w:val="004604EF"/>
    <w:rsid w:val="00460776"/>
    <w:rsid w:val="0046316B"/>
    <w:rsid w:val="004632E7"/>
    <w:rsid w:val="0046345A"/>
    <w:rsid w:val="00464934"/>
    <w:rsid w:val="004666F3"/>
    <w:rsid w:val="00470259"/>
    <w:rsid w:val="0047114D"/>
    <w:rsid w:val="0047389E"/>
    <w:rsid w:val="004909E9"/>
    <w:rsid w:val="0049256D"/>
    <w:rsid w:val="004932E6"/>
    <w:rsid w:val="00496277"/>
    <w:rsid w:val="004966BF"/>
    <w:rsid w:val="00497D10"/>
    <w:rsid w:val="004A5C52"/>
    <w:rsid w:val="004A7981"/>
    <w:rsid w:val="004B1300"/>
    <w:rsid w:val="004B13A5"/>
    <w:rsid w:val="004B39F7"/>
    <w:rsid w:val="004B3E83"/>
    <w:rsid w:val="004B456C"/>
    <w:rsid w:val="004B5E22"/>
    <w:rsid w:val="004B6A42"/>
    <w:rsid w:val="004B6E65"/>
    <w:rsid w:val="004B769E"/>
    <w:rsid w:val="004D19BB"/>
    <w:rsid w:val="004D2D55"/>
    <w:rsid w:val="004D6200"/>
    <w:rsid w:val="004D62E9"/>
    <w:rsid w:val="004D7726"/>
    <w:rsid w:val="004E0728"/>
    <w:rsid w:val="004E4561"/>
    <w:rsid w:val="004E561C"/>
    <w:rsid w:val="004E5BED"/>
    <w:rsid w:val="004E7DEE"/>
    <w:rsid w:val="004F0074"/>
    <w:rsid w:val="004F011F"/>
    <w:rsid w:val="004F0725"/>
    <w:rsid w:val="004F08BA"/>
    <w:rsid w:val="004F3C1C"/>
    <w:rsid w:val="004F43C8"/>
    <w:rsid w:val="004F6178"/>
    <w:rsid w:val="004F6E7D"/>
    <w:rsid w:val="004F7331"/>
    <w:rsid w:val="004F7CE2"/>
    <w:rsid w:val="004F7D09"/>
    <w:rsid w:val="0050354A"/>
    <w:rsid w:val="00505EA0"/>
    <w:rsid w:val="00511D06"/>
    <w:rsid w:val="00512927"/>
    <w:rsid w:val="00516669"/>
    <w:rsid w:val="0052217B"/>
    <w:rsid w:val="00523DE5"/>
    <w:rsid w:val="00524190"/>
    <w:rsid w:val="00525120"/>
    <w:rsid w:val="00526B20"/>
    <w:rsid w:val="0052723A"/>
    <w:rsid w:val="00527467"/>
    <w:rsid w:val="00530133"/>
    <w:rsid w:val="00530247"/>
    <w:rsid w:val="00530A8F"/>
    <w:rsid w:val="00530BE1"/>
    <w:rsid w:val="00534418"/>
    <w:rsid w:val="00536E29"/>
    <w:rsid w:val="00537A86"/>
    <w:rsid w:val="005435BB"/>
    <w:rsid w:val="0054430F"/>
    <w:rsid w:val="00546F2C"/>
    <w:rsid w:val="00546FAA"/>
    <w:rsid w:val="00551091"/>
    <w:rsid w:val="00551F0E"/>
    <w:rsid w:val="005546FD"/>
    <w:rsid w:val="00554CB5"/>
    <w:rsid w:val="00556764"/>
    <w:rsid w:val="0056492B"/>
    <w:rsid w:val="00565228"/>
    <w:rsid w:val="00565509"/>
    <w:rsid w:val="005662C2"/>
    <w:rsid w:val="00572FA8"/>
    <w:rsid w:val="00577C3D"/>
    <w:rsid w:val="0058196D"/>
    <w:rsid w:val="005827A5"/>
    <w:rsid w:val="0058305A"/>
    <w:rsid w:val="00590132"/>
    <w:rsid w:val="00590D13"/>
    <w:rsid w:val="00595A4C"/>
    <w:rsid w:val="00595B1D"/>
    <w:rsid w:val="0059615A"/>
    <w:rsid w:val="005970F0"/>
    <w:rsid w:val="005979AC"/>
    <w:rsid w:val="005A05EE"/>
    <w:rsid w:val="005A48CD"/>
    <w:rsid w:val="005A4DE6"/>
    <w:rsid w:val="005A70CE"/>
    <w:rsid w:val="005A78F5"/>
    <w:rsid w:val="005B4167"/>
    <w:rsid w:val="005B5B13"/>
    <w:rsid w:val="005B6DBF"/>
    <w:rsid w:val="005C3FC9"/>
    <w:rsid w:val="005D0677"/>
    <w:rsid w:val="005D0915"/>
    <w:rsid w:val="005D0DA8"/>
    <w:rsid w:val="005D0EF0"/>
    <w:rsid w:val="005D18A0"/>
    <w:rsid w:val="005D27A0"/>
    <w:rsid w:val="005D3AFC"/>
    <w:rsid w:val="005D4C44"/>
    <w:rsid w:val="005E145B"/>
    <w:rsid w:val="005E146A"/>
    <w:rsid w:val="005E1973"/>
    <w:rsid w:val="005E2129"/>
    <w:rsid w:val="005E23B6"/>
    <w:rsid w:val="005E2750"/>
    <w:rsid w:val="005E2E4E"/>
    <w:rsid w:val="005E45D2"/>
    <w:rsid w:val="005F0520"/>
    <w:rsid w:val="005F630A"/>
    <w:rsid w:val="00601D76"/>
    <w:rsid w:val="006026A6"/>
    <w:rsid w:val="006110CF"/>
    <w:rsid w:val="00613264"/>
    <w:rsid w:val="00613CD0"/>
    <w:rsid w:val="0061685C"/>
    <w:rsid w:val="00620BE3"/>
    <w:rsid w:val="006236BF"/>
    <w:rsid w:val="00623733"/>
    <w:rsid w:val="006239F2"/>
    <w:rsid w:val="006257DA"/>
    <w:rsid w:val="00627E82"/>
    <w:rsid w:val="006308E8"/>
    <w:rsid w:val="00632EE2"/>
    <w:rsid w:val="00641A9A"/>
    <w:rsid w:val="00644FAF"/>
    <w:rsid w:val="006462AA"/>
    <w:rsid w:val="00646590"/>
    <w:rsid w:val="006466BE"/>
    <w:rsid w:val="00650A48"/>
    <w:rsid w:val="0065133E"/>
    <w:rsid w:val="00653A11"/>
    <w:rsid w:val="0065516B"/>
    <w:rsid w:val="006553A7"/>
    <w:rsid w:val="00657CBA"/>
    <w:rsid w:val="00661156"/>
    <w:rsid w:val="00673721"/>
    <w:rsid w:val="0067447A"/>
    <w:rsid w:val="0067509E"/>
    <w:rsid w:val="00677D96"/>
    <w:rsid w:val="00682AE8"/>
    <w:rsid w:val="006848A7"/>
    <w:rsid w:val="00685C08"/>
    <w:rsid w:val="00685C60"/>
    <w:rsid w:val="006922B4"/>
    <w:rsid w:val="006A1EDC"/>
    <w:rsid w:val="006A3509"/>
    <w:rsid w:val="006A461C"/>
    <w:rsid w:val="006A4BD2"/>
    <w:rsid w:val="006A4D74"/>
    <w:rsid w:val="006A613F"/>
    <w:rsid w:val="006A7CE6"/>
    <w:rsid w:val="006B1B0C"/>
    <w:rsid w:val="006B1F13"/>
    <w:rsid w:val="006B236A"/>
    <w:rsid w:val="006B3FC3"/>
    <w:rsid w:val="006B44A0"/>
    <w:rsid w:val="006C15DE"/>
    <w:rsid w:val="006C6178"/>
    <w:rsid w:val="006C6270"/>
    <w:rsid w:val="006C7B8C"/>
    <w:rsid w:val="006D1E11"/>
    <w:rsid w:val="006D2701"/>
    <w:rsid w:val="006E58C1"/>
    <w:rsid w:val="006E7677"/>
    <w:rsid w:val="006F067F"/>
    <w:rsid w:val="007016A3"/>
    <w:rsid w:val="0070275D"/>
    <w:rsid w:val="0070424C"/>
    <w:rsid w:val="007044E6"/>
    <w:rsid w:val="007059DE"/>
    <w:rsid w:val="00705ACC"/>
    <w:rsid w:val="007078CF"/>
    <w:rsid w:val="007118E1"/>
    <w:rsid w:val="00712696"/>
    <w:rsid w:val="007169DE"/>
    <w:rsid w:val="00721AB5"/>
    <w:rsid w:val="00726084"/>
    <w:rsid w:val="0072632B"/>
    <w:rsid w:val="007313F5"/>
    <w:rsid w:val="00732AB0"/>
    <w:rsid w:val="00736BB9"/>
    <w:rsid w:val="00741BDC"/>
    <w:rsid w:val="00745DCF"/>
    <w:rsid w:val="00745E66"/>
    <w:rsid w:val="00746D92"/>
    <w:rsid w:val="00747010"/>
    <w:rsid w:val="0075287A"/>
    <w:rsid w:val="0075371F"/>
    <w:rsid w:val="00755B01"/>
    <w:rsid w:val="00760E62"/>
    <w:rsid w:val="00760F3C"/>
    <w:rsid w:val="00770AD9"/>
    <w:rsid w:val="00771055"/>
    <w:rsid w:val="007718F4"/>
    <w:rsid w:val="00774750"/>
    <w:rsid w:val="00776FE0"/>
    <w:rsid w:val="00781710"/>
    <w:rsid w:val="0078183C"/>
    <w:rsid w:val="0078551B"/>
    <w:rsid w:val="0078685B"/>
    <w:rsid w:val="00786DB9"/>
    <w:rsid w:val="00791A7E"/>
    <w:rsid w:val="00791E29"/>
    <w:rsid w:val="007937E7"/>
    <w:rsid w:val="00794C2A"/>
    <w:rsid w:val="007975E9"/>
    <w:rsid w:val="007A35E6"/>
    <w:rsid w:val="007A5501"/>
    <w:rsid w:val="007A7718"/>
    <w:rsid w:val="007A7BFE"/>
    <w:rsid w:val="007A7EE5"/>
    <w:rsid w:val="007B0717"/>
    <w:rsid w:val="007B10EB"/>
    <w:rsid w:val="007B27BD"/>
    <w:rsid w:val="007B5CED"/>
    <w:rsid w:val="007C4102"/>
    <w:rsid w:val="007C48EC"/>
    <w:rsid w:val="007D197A"/>
    <w:rsid w:val="007D4058"/>
    <w:rsid w:val="007E2A20"/>
    <w:rsid w:val="007E656A"/>
    <w:rsid w:val="007E6D12"/>
    <w:rsid w:val="007E77F8"/>
    <w:rsid w:val="007F369D"/>
    <w:rsid w:val="007F409C"/>
    <w:rsid w:val="00801C26"/>
    <w:rsid w:val="00802916"/>
    <w:rsid w:val="00804963"/>
    <w:rsid w:val="00804A97"/>
    <w:rsid w:val="00805E3D"/>
    <w:rsid w:val="00810050"/>
    <w:rsid w:val="008118C4"/>
    <w:rsid w:val="00816544"/>
    <w:rsid w:val="00817866"/>
    <w:rsid w:val="00817982"/>
    <w:rsid w:val="008179B6"/>
    <w:rsid w:val="00817A32"/>
    <w:rsid w:val="00821D43"/>
    <w:rsid w:val="00822278"/>
    <w:rsid w:val="00824612"/>
    <w:rsid w:val="008276EB"/>
    <w:rsid w:val="0083299A"/>
    <w:rsid w:val="00832D71"/>
    <w:rsid w:val="008424D6"/>
    <w:rsid w:val="00842C5C"/>
    <w:rsid w:val="008445F5"/>
    <w:rsid w:val="00850D5C"/>
    <w:rsid w:val="00854E02"/>
    <w:rsid w:val="00860CEB"/>
    <w:rsid w:val="008620C9"/>
    <w:rsid w:val="008629FB"/>
    <w:rsid w:val="00863A3D"/>
    <w:rsid w:val="00864578"/>
    <w:rsid w:val="00867678"/>
    <w:rsid w:val="00870E04"/>
    <w:rsid w:val="008775E3"/>
    <w:rsid w:val="008806FB"/>
    <w:rsid w:val="00883A07"/>
    <w:rsid w:val="00892E4A"/>
    <w:rsid w:val="0089319B"/>
    <w:rsid w:val="008969C0"/>
    <w:rsid w:val="008A1951"/>
    <w:rsid w:val="008A2BC1"/>
    <w:rsid w:val="008A4023"/>
    <w:rsid w:val="008B1897"/>
    <w:rsid w:val="008B1965"/>
    <w:rsid w:val="008B3DCC"/>
    <w:rsid w:val="008B4EEF"/>
    <w:rsid w:val="008B540B"/>
    <w:rsid w:val="008B5F87"/>
    <w:rsid w:val="008D04D4"/>
    <w:rsid w:val="008D0FBD"/>
    <w:rsid w:val="008D2292"/>
    <w:rsid w:val="008E2325"/>
    <w:rsid w:val="008E2850"/>
    <w:rsid w:val="008E28C0"/>
    <w:rsid w:val="008E2C10"/>
    <w:rsid w:val="008F35E3"/>
    <w:rsid w:val="008F5982"/>
    <w:rsid w:val="009020C0"/>
    <w:rsid w:val="0091022D"/>
    <w:rsid w:val="00915BEA"/>
    <w:rsid w:val="009207AF"/>
    <w:rsid w:val="009210D6"/>
    <w:rsid w:val="009233B2"/>
    <w:rsid w:val="00925779"/>
    <w:rsid w:val="00926054"/>
    <w:rsid w:val="00926BA0"/>
    <w:rsid w:val="00927781"/>
    <w:rsid w:val="00930DAD"/>
    <w:rsid w:val="00932F97"/>
    <w:rsid w:val="00934806"/>
    <w:rsid w:val="009352A3"/>
    <w:rsid w:val="00935F9B"/>
    <w:rsid w:val="009403D7"/>
    <w:rsid w:val="009404B7"/>
    <w:rsid w:val="0094280F"/>
    <w:rsid w:val="00942ADF"/>
    <w:rsid w:val="00942BC2"/>
    <w:rsid w:val="00942D4E"/>
    <w:rsid w:val="00942D52"/>
    <w:rsid w:val="00942E4E"/>
    <w:rsid w:val="00945207"/>
    <w:rsid w:val="009468CE"/>
    <w:rsid w:val="009531D7"/>
    <w:rsid w:val="009570B2"/>
    <w:rsid w:val="00965248"/>
    <w:rsid w:val="00966030"/>
    <w:rsid w:val="009711AB"/>
    <w:rsid w:val="009768EC"/>
    <w:rsid w:val="009778E3"/>
    <w:rsid w:val="0098060C"/>
    <w:rsid w:val="0098099B"/>
    <w:rsid w:val="00981891"/>
    <w:rsid w:val="009832ED"/>
    <w:rsid w:val="0098373D"/>
    <w:rsid w:val="00983AAA"/>
    <w:rsid w:val="009848C1"/>
    <w:rsid w:val="00987152"/>
    <w:rsid w:val="00987EDD"/>
    <w:rsid w:val="0099055D"/>
    <w:rsid w:val="00991CDE"/>
    <w:rsid w:val="00996CF3"/>
    <w:rsid w:val="009A0366"/>
    <w:rsid w:val="009A22C1"/>
    <w:rsid w:val="009A28D7"/>
    <w:rsid w:val="009A308E"/>
    <w:rsid w:val="009A6841"/>
    <w:rsid w:val="009A6B65"/>
    <w:rsid w:val="009B2D90"/>
    <w:rsid w:val="009B3118"/>
    <w:rsid w:val="009C3D02"/>
    <w:rsid w:val="009C5150"/>
    <w:rsid w:val="009C5440"/>
    <w:rsid w:val="009C59C9"/>
    <w:rsid w:val="009C6831"/>
    <w:rsid w:val="009D52CB"/>
    <w:rsid w:val="009E46C5"/>
    <w:rsid w:val="009E6913"/>
    <w:rsid w:val="009F248D"/>
    <w:rsid w:val="009F3D25"/>
    <w:rsid w:val="009F46A0"/>
    <w:rsid w:val="009F5547"/>
    <w:rsid w:val="009F7A51"/>
    <w:rsid w:val="00A01A6D"/>
    <w:rsid w:val="00A03085"/>
    <w:rsid w:val="00A1123F"/>
    <w:rsid w:val="00A204C3"/>
    <w:rsid w:val="00A23673"/>
    <w:rsid w:val="00A254C0"/>
    <w:rsid w:val="00A26A5A"/>
    <w:rsid w:val="00A34440"/>
    <w:rsid w:val="00A3487A"/>
    <w:rsid w:val="00A35207"/>
    <w:rsid w:val="00A370B5"/>
    <w:rsid w:val="00A37964"/>
    <w:rsid w:val="00A44BAB"/>
    <w:rsid w:val="00A45900"/>
    <w:rsid w:val="00A45DA9"/>
    <w:rsid w:val="00A462BA"/>
    <w:rsid w:val="00A50503"/>
    <w:rsid w:val="00A5162E"/>
    <w:rsid w:val="00A52048"/>
    <w:rsid w:val="00A522DD"/>
    <w:rsid w:val="00A5355E"/>
    <w:rsid w:val="00A5465C"/>
    <w:rsid w:val="00A552CC"/>
    <w:rsid w:val="00A5554D"/>
    <w:rsid w:val="00A61A02"/>
    <w:rsid w:val="00A677FD"/>
    <w:rsid w:val="00A71273"/>
    <w:rsid w:val="00A73682"/>
    <w:rsid w:val="00A77D80"/>
    <w:rsid w:val="00A86D9E"/>
    <w:rsid w:val="00A86DFE"/>
    <w:rsid w:val="00A9014F"/>
    <w:rsid w:val="00A90B36"/>
    <w:rsid w:val="00A91FD3"/>
    <w:rsid w:val="00A93901"/>
    <w:rsid w:val="00A95B73"/>
    <w:rsid w:val="00A97CC7"/>
    <w:rsid w:val="00AA1585"/>
    <w:rsid w:val="00AA3E71"/>
    <w:rsid w:val="00AA419B"/>
    <w:rsid w:val="00AA55B8"/>
    <w:rsid w:val="00AA62FD"/>
    <w:rsid w:val="00AB02D5"/>
    <w:rsid w:val="00AB169D"/>
    <w:rsid w:val="00AB2900"/>
    <w:rsid w:val="00AB2B2E"/>
    <w:rsid w:val="00AB3899"/>
    <w:rsid w:val="00AB4298"/>
    <w:rsid w:val="00AB4B2D"/>
    <w:rsid w:val="00AB4E14"/>
    <w:rsid w:val="00AC020D"/>
    <w:rsid w:val="00AC0B43"/>
    <w:rsid w:val="00AC1A52"/>
    <w:rsid w:val="00AC58F7"/>
    <w:rsid w:val="00AC669C"/>
    <w:rsid w:val="00AC7599"/>
    <w:rsid w:val="00AD0337"/>
    <w:rsid w:val="00AD3BEC"/>
    <w:rsid w:val="00AE171C"/>
    <w:rsid w:val="00AE22D3"/>
    <w:rsid w:val="00AE234E"/>
    <w:rsid w:val="00AE2F7F"/>
    <w:rsid w:val="00AE4F93"/>
    <w:rsid w:val="00AE7345"/>
    <w:rsid w:val="00AF6324"/>
    <w:rsid w:val="00B0517A"/>
    <w:rsid w:val="00B079BE"/>
    <w:rsid w:val="00B11251"/>
    <w:rsid w:val="00B1339E"/>
    <w:rsid w:val="00B21523"/>
    <w:rsid w:val="00B219B0"/>
    <w:rsid w:val="00B26CFB"/>
    <w:rsid w:val="00B31042"/>
    <w:rsid w:val="00B32812"/>
    <w:rsid w:val="00B32E4B"/>
    <w:rsid w:val="00B33CBB"/>
    <w:rsid w:val="00B354A6"/>
    <w:rsid w:val="00B3603F"/>
    <w:rsid w:val="00B36062"/>
    <w:rsid w:val="00B401E0"/>
    <w:rsid w:val="00B408D3"/>
    <w:rsid w:val="00B43528"/>
    <w:rsid w:val="00B44960"/>
    <w:rsid w:val="00B516A9"/>
    <w:rsid w:val="00B52AB5"/>
    <w:rsid w:val="00B538CA"/>
    <w:rsid w:val="00B60EF9"/>
    <w:rsid w:val="00B6439A"/>
    <w:rsid w:val="00B657EA"/>
    <w:rsid w:val="00B667BA"/>
    <w:rsid w:val="00B66ED3"/>
    <w:rsid w:val="00B67A17"/>
    <w:rsid w:val="00B67B99"/>
    <w:rsid w:val="00B70855"/>
    <w:rsid w:val="00B70873"/>
    <w:rsid w:val="00B75B9D"/>
    <w:rsid w:val="00B85846"/>
    <w:rsid w:val="00B85987"/>
    <w:rsid w:val="00B86F99"/>
    <w:rsid w:val="00B87918"/>
    <w:rsid w:val="00B9109C"/>
    <w:rsid w:val="00B91CFE"/>
    <w:rsid w:val="00B934ED"/>
    <w:rsid w:val="00B96892"/>
    <w:rsid w:val="00BA0F6E"/>
    <w:rsid w:val="00BA1228"/>
    <w:rsid w:val="00BA13BD"/>
    <w:rsid w:val="00BA1BCA"/>
    <w:rsid w:val="00BA5694"/>
    <w:rsid w:val="00BA65E1"/>
    <w:rsid w:val="00BB1851"/>
    <w:rsid w:val="00BC14E7"/>
    <w:rsid w:val="00BC2052"/>
    <w:rsid w:val="00BC2DCC"/>
    <w:rsid w:val="00BC42C7"/>
    <w:rsid w:val="00BC6E96"/>
    <w:rsid w:val="00BD5147"/>
    <w:rsid w:val="00BD598C"/>
    <w:rsid w:val="00BD5D50"/>
    <w:rsid w:val="00BD7380"/>
    <w:rsid w:val="00BE1238"/>
    <w:rsid w:val="00BE7095"/>
    <w:rsid w:val="00BE70C8"/>
    <w:rsid w:val="00BE7E6E"/>
    <w:rsid w:val="00BE7EB3"/>
    <w:rsid w:val="00BF2911"/>
    <w:rsid w:val="00BF591A"/>
    <w:rsid w:val="00C026AB"/>
    <w:rsid w:val="00C03F22"/>
    <w:rsid w:val="00C05636"/>
    <w:rsid w:val="00C06AA8"/>
    <w:rsid w:val="00C06AF8"/>
    <w:rsid w:val="00C1041D"/>
    <w:rsid w:val="00C10721"/>
    <w:rsid w:val="00C10CF2"/>
    <w:rsid w:val="00C15290"/>
    <w:rsid w:val="00C200B3"/>
    <w:rsid w:val="00C22233"/>
    <w:rsid w:val="00C240E5"/>
    <w:rsid w:val="00C24495"/>
    <w:rsid w:val="00C26CE9"/>
    <w:rsid w:val="00C278D0"/>
    <w:rsid w:val="00C312BA"/>
    <w:rsid w:val="00C33F71"/>
    <w:rsid w:val="00C3643D"/>
    <w:rsid w:val="00C40D99"/>
    <w:rsid w:val="00C435B4"/>
    <w:rsid w:val="00C4709A"/>
    <w:rsid w:val="00C53C5E"/>
    <w:rsid w:val="00C569B3"/>
    <w:rsid w:val="00C61860"/>
    <w:rsid w:val="00C6327C"/>
    <w:rsid w:val="00C6569D"/>
    <w:rsid w:val="00C66236"/>
    <w:rsid w:val="00C665C6"/>
    <w:rsid w:val="00C67D5A"/>
    <w:rsid w:val="00C72357"/>
    <w:rsid w:val="00C74F42"/>
    <w:rsid w:val="00C81B16"/>
    <w:rsid w:val="00C81B4D"/>
    <w:rsid w:val="00C82C45"/>
    <w:rsid w:val="00C83E7F"/>
    <w:rsid w:val="00C84AB4"/>
    <w:rsid w:val="00C86516"/>
    <w:rsid w:val="00C912D4"/>
    <w:rsid w:val="00C93131"/>
    <w:rsid w:val="00C93CF5"/>
    <w:rsid w:val="00C946D7"/>
    <w:rsid w:val="00CA25CA"/>
    <w:rsid w:val="00CA2F94"/>
    <w:rsid w:val="00CA32F6"/>
    <w:rsid w:val="00CA3DBC"/>
    <w:rsid w:val="00CA5363"/>
    <w:rsid w:val="00CA7BF3"/>
    <w:rsid w:val="00CB19D5"/>
    <w:rsid w:val="00CB5BE5"/>
    <w:rsid w:val="00CC3A22"/>
    <w:rsid w:val="00CC60A1"/>
    <w:rsid w:val="00CD06D9"/>
    <w:rsid w:val="00CD3D83"/>
    <w:rsid w:val="00CD3E67"/>
    <w:rsid w:val="00CD5492"/>
    <w:rsid w:val="00CD6DD0"/>
    <w:rsid w:val="00CE1F81"/>
    <w:rsid w:val="00CE65C7"/>
    <w:rsid w:val="00CF137E"/>
    <w:rsid w:val="00CF45AA"/>
    <w:rsid w:val="00CF5982"/>
    <w:rsid w:val="00CF67D1"/>
    <w:rsid w:val="00D03C9D"/>
    <w:rsid w:val="00D071F6"/>
    <w:rsid w:val="00D07869"/>
    <w:rsid w:val="00D115AE"/>
    <w:rsid w:val="00D11D29"/>
    <w:rsid w:val="00D12533"/>
    <w:rsid w:val="00D20DD8"/>
    <w:rsid w:val="00D26799"/>
    <w:rsid w:val="00D26BDA"/>
    <w:rsid w:val="00D26E2D"/>
    <w:rsid w:val="00D27850"/>
    <w:rsid w:val="00D310A6"/>
    <w:rsid w:val="00D34A1F"/>
    <w:rsid w:val="00D37175"/>
    <w:rsid w:val="00D415E2"/>
    <w:rsid w:val="00D42289"/>
    <w:rsid w:val="00D43552"/>
    <w:rsid w:val="00D44DB8"/>
    <w:rsid w:val="00D44F0C"/>
    <w:rsid w:val="00D457C9"/>
    <w:rsid w:val="00D458A2"/>
    <w:rsid w:val="00D45B3A"/>
    <w:rsid w:val="00D50201"/>
    <w:rsid w:val="00D50429"/>
    <w:rsid w:val="00D5178C"/>
    <w:rsid w:val="00D5679E"/>
    <w:rsid w:val="00D64DF6"/>
    <w:rsid w:val="00D65682"/>
    <w:rsid w:val="00D67BEB"/>
    <w:rsid w:val="00D708A4"/>
    <w:rsid w:val="00D71409"/>
    <w:rsid w:val="00D7242E"/>
    <w:rsid w:val="00D7354A"/>
    <w:rsid w:val="00D74D85"/>
    <w:rsid w:val="00D75875"/>
    <w:rsid w:val="00D76002"/>
    <w:rsid w:val="00D761D8"/>
    <w:rsid w:val="00D762E4"/>
    <w:rsid w:val="00D77605"/>
    <w:rsid w:val="00D81753"/>
    <w:rsid w:val="00D83BCC"/>
    <w:rsid w:val="00D855C6"/>
    <w:rsid w:val="00D9127B"/>
    <w:rsid w:val="00D9393E"/>
    <w:rsid w:val="00D940E7"/>
    <w:rsid w:val="00DA003F"/>
    <w:rsid w:val="00DA2075"/>
    <w:rsid w:val="00DA5579"/>
    <w:rsid w:val="00DA7026"/>
    <w:rsid w:val="00DB4F46"/>
    <w:rsid w:val="00DB5D6B"/>
    <w:rsid w:val="00DC3E34"/>
    <w:rsid w:val="00DC6CC2"/>
    <w:rsid w:val="00DD0349"/>
    <w:rsid w:val="00DD28BF"/>
    <w:rsid w:val="00DD3910"/>
    <w:rsid w:val="00DD78ED"/>
    <w:rsid w:val="00DE1131"/>
    <w:rsid w:val="00DE2A65"/>
    <w:rsid w:val="00DE31A2"/>
    <w:rsid w:val="00DE342B"/>
    <w:rsid w:val="00DE49C0"/>
    <w:rsid w:val="00DE6C85"/>
    <w:rsid w:val="00DF5DB5"/>
    <w:rsid w:val="00DF61B3"/>
    <w:rsid w:val="00DF7123"/>
    <w:rsid w:val="00E00D8F"/>
    <w:rsid w:val="00E021BA"/>
    <w:rsid w:val="00E031C5"/>
    <w:rsid w:val="00E07ECD"/>
    <w:rsid w:val="00E1178D"/>
    <w:rsid w:val="00E135EA"/>
    <w:rsid w:val="00E3533B"/>
    <w:rsid w:val="00E408E0"/>
    <w:rsid w:val="00E452EF"/>
    <w:rsid w:val="00E5330B"/>
    <w:rsid w:val="00E56A13"/>
    <w:rsid w:val="00E576A5"/>
    <w:rsid w:val="00E62AAB"/>
    <w:rsid w:val="00E640A6"/>
    <w:rsid w:val="00E7116B"/>
    <w:rsid w:val="00E878EE"/>
    <w:rsid w:val="00E90304"/>
    <w:rsid w:val="00E95011"/>
    <w:rsid w:val="00E956B0"/>
    <w:rsid w:val="00E96E1C"/>
    <w:rsid w:val="00EA261A"/>
    <w:rsid w:val="00EA3B17"/>
    <w:rsid w:val="00EA6CF4"/>
    <w:rsid w:val="00EA7B19"/>
    <w:rsid w:val="00EB56C4"/>
    <w:rsid w:val="00EB57B2"/>
    <w:rsid w:val="00EB6A7E"/>
    <w:rsid w:val="00EB7419"/>
    <w:rsid w:val="00EC017D"/>
    <w:rsid w:val="00EC6A4C"/>
    <w:rsid w:val="00EC790B"/>
    <w:rsid w:val="00EC7C14"/>
    <w:rsid w:val="00ED1C7E"/>
    <w:rsid w:val="00EE0E80"/>
    <w:rsid w:val="00EE3365"/>
    <w:rsid w:val="00EE585F"/>
    <w:rsid w:val="00EE7CF7"/>
    <w:rsid w:val="00EF0B25"/>
    <w:rsid w:val="00EF47FD"/>
    <w:rsid w:val="00F03644"/>
    <w:rsid w:val="00F10BAA"/>
    <w:rsid w:val="00F114AD"/>
    <w:rsid w:val="00F12922"/>
    <w:rsid w:val="00F1531D"/>
    <w:rsid w:val="00F17A7B"/>
    <w:rsid w:val="00F200B5"/>
    <w:rsid w:val="00F256F1"/>
    <w:rsid w:val="00F27219"/>
    <w:rsid w:val="00F30987"/>
    <w:rsid w:val="00F33906"/>
    <w:rsid w:val="00F33AAA"/>
    <w:rsid w:val="00F3404B"/>
    <w:rsid w:val="00F35046"/>
    <w:rsid w:val="00F35626"/>
    <w:rsid w:val="00F37D5A"/>
    <w:rsid w:val="00F40F7A"/>
    <w:rsid w:val="00F419D8"/>
    <w:rsid w:val="00F43BD8"/>
    <w:rsid w:val="00F460BF"/>
    <w:rsid w:val="00F46AAA"/>
    <w:rsid w:val="00F47393"/>
    <w:rsid w:val="00F50FBA"/>
    <w:rsid w:val="00F51A80"/>
    <w:rsid w:val="00F54193"/>
    <w:rsid w:val="00F569AC"/>
    <w:rsid w:val="00F5753F"/>
    <w:rsid w:val="00F57A49"/>
    <w:rsid w:val="00F63251"/>
    <w:rsid w:val="00F6580D"/>
    <w:rsid w:val="00F702D8"/>
    <w:rsid w:val="00F70D36"/>
    <w:rsid w:val="00F71C0C"/>
    <w:rsid w:val="00F73226"/>
    <w:rsid w:val="00F7384D"/>
    <w:rsid w:val="00F73FFB"/>
    <w:rsid w:val="00F80026"/>
    <w:rsid w:val="00F80883"/>
    <w:rsid w:val="00F81232"/>
    <w:rsid w:val="00F81C29"/>
    <w:rsid w:val="00F860B6"/>
    <w:rsid w:val="00F864DA"/>
    <w:rsid w:val="00F86922"/>
    <w:rsid w:val="00F92F79"/>
    <w:rsid w:val="00F954C1"/>
    <w:rsid w:val="00F97C2E"/>
    <w:rsid w:val="00FA0CF7"/>
    <w:rsid w:val="00FB2E00"/>
    <w:rsid w:val="00FB47EE"/>
    <w:rsid w:val="00FB49AC"/>
    <w:rsid w:val="00FC1A9A"/>
    <w:rsid w:val="00FC1E12"/>
    <w:rsid w:val="00FC4EEB"/>
    <w:rsid w:val="00FC6307"/>
    <w:rsid w:val="00FD2D6A"/>
    <w:rsid w:val="00FD365C"/>
    <w:rsid w:val="00FD3D00"/>
    <w:rsid w:val="00FE0018"/>
    <w:rsid w:val="00FE06E6"/>
    <w:rsid w:val="00FE5F77"/>
    <w:rsid w:val="00FE78B4"/>
    <w:rsid w:val="00FF6BF8"/>
    <w:rsid w:val="273D2D7B"/>
    <w:rsid w:val="2823286D"/>
    <w:rsid w:val="396E999F"/>
    <w:rsid w:val="6C54CF62"/>
    <w:rsid w:val="712E5725"/>
    <w:rsid w:val="7210A96B"/>
    <w:rsid w:val="7D2DB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7B48DF"/>
  <w15:chartTrackingRefBased/>
  <w15:docId w15:val="{76AF22D3-4699-4822-96E5-27EB52FC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8CB"/>
    <w:pPr>
      <w:keepNext/>
      <w:keepLines/>
      <w:spacing w:before="160" w:after="80"/>
      <w:outlineLvl w:val="2"/>
    </w:pPr>
    <w:rPr>
      <w:rFonts w:eastAsiaTheme="majorEastAsia" w:cstheme="majorBidi"/>
      <w:b/>
      <w:i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0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0366"/>
    <w:rPr>
      <w:rFonts w:eastAsiaTheme="majorEastAsia" w:cstheme="majorBidi"/>
      <w:b/>
      <w:i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3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D033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D34A1F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34A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4A1F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81C2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1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30B"/>
  </w:style>
  <w:style w:type="paragraph" w:styleId="Footer">
    <w:name w:val="footer"/>
    <w:basedOn w:val="Normal"/>
    <w:link w:val="FooterChar"/>
    <w:uiPriority w:val="99"/>
    <w:unhideWhenUsed/>
    <w:rsid w:val="0011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30B"/>
  </w:style>
  <w:style w:type="table" w:styleId="TableGrid">
    <w:name w:val="Table Grid"/>
    <w:basedOn w:val="TableNormal"/>
    <w:uiPriority w:val="39"/>
    <w:rsid w:val="00CA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CA5363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CA53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ZA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A5363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CA5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3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3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36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A53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43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53619-407E-424B-85E4-2EAAFA6A1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2320</Words>
  <Characters>13227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Description of the procedures and processes involved in the Lend a Hand Project</vt:lpstr>
      <vt:lpstr>    Business Rules</vt:lpstr>
      <vt:lpstr>    Development of initial ERD</vt:lpstr>
      <vt:lpstr>    Recognition of issues in the initial ERD</vt:lpstr>
      <vt:lpstr>    Improved ERD</vt:lpstr>
      <vt:lpstr>    Implementation of Tables</vt:lpstr>
      <vt:lpstr>        USERS Table</vt:lpstr>
      <vt:lpstr>        ITEM Table</vt:lpstr>
      <vt:lpstr>        REQUEST Table</vt:lpstr>
      <vt:lpstr>        DONATION Table</vt:lpstr>
      <vt:lpstr>        PASSWORD_RESETS Table</vt:lpstr>
      <vt:lpstr>    Implementation of SQL Functions</vt:lpstr>
      <vt:lpstr>    Procedures</vt:lpstr>
      <vt:lpstr>    Triggers</vt:lpstr>
      <vt:lpstr>    Views</vt:lpstr>
    </vt:vector>
  </TitlesOfParts>
  <Company/>
  <LinksUpToDate>false</LinksUpToDate>
  <CharactersWithSpaces>15516</CharactersWithSpaces>
  <SharedDoc>false</SharedDoc>
  <HLinks>
    <vt:vector size="108" baseType="variant"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_Toc199398307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_Toc199398306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_Toc199398305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_Toc199398304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_Toc199398303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_Toc199398302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_Toc199398301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_Toc199398300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_Toc199398299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_Toc199398298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_Toc199398297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_Toc199398296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_Toc199398295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_Toc199398294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_Toc199398293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_Toc199398292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_Toc199398291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_Toc199398290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shaynaunt@outlook.com</dc:creator>
  <cp:keywords/>
  <dc:description/>
  <cp:lastModifiedBy>Dean Feldman</cp:lastModifiedBy>
  <cp:revision>2</cp:revision>
  <cp:lastPrinted>2025-05-29T06:43:00Z</cp:lastPrinted>
  <dcterms:created xsi:type="dcterms:W3CDTF">2025-05-29T06:43:00Z</dcterms:created>
  <dcterms:modified xsi:type="dcterms:W3CDTF">2025-05-29T06:43:00Z</dcterms:modified>
</cp:coreProperties>
</file>